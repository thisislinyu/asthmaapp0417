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60AD" w14:textId="77777777" w:rsidR="003F054A" w:rsidRDefault="003F054A">
      <w:pPr>
        <w:pStyle w:val="ab"/>
        <w:spacing w:before="0" w:beforeAutospacing="0" w:after="0" w:afterAutospacing="0"/>
        <w:jc w:val="center"/>
        <w:rPr>
          <w:b/>
          <w:bCs/>
          <w:sz w:val="32"/>
          <w:szCs w:val="32"/>
        </w:rPr>
      </w:pPr>
    </w:p>
    <w:p w14:paraId="6B6F87AA" w14:textId="77777777" w:rsidR="003F054A" w:rsidRDefault="003F054A">
      <w:pPr>
        <w:pStyle w:val="ab"/>
        <w:spacing w:before="0" w:beforeAutospacing="0" w:after="0" w:afterAutospacing="0"/>
        <w:jc w:val="center"/>
        <w:rPr>
          <w:b/>
          <w:bCs/>
          <w:sz w:val="32"/>
          <w:szCs w:val="32"/>
        </w:rPr>
      </w:pPr>
    </w:p>
    <w:p w14:paraId="30B47527" w14:textId="77777777" w:rsidR="003F054A" w:rsidRDefault="003F054A">
      <w:pPr>
        <w:pStyle w:val="ab"/>
        <w:spacing w:before="0" w:beforeAutospacing="0" w:after="0" w:afterAutospacing="0"/>
        <w:jc w:val="center"/>
        <w:rPr>
          <w:b/>
          <w:bCs/>
          <w:sz w:val="32"/>
          <w:szCs w:val="32"/>
        </w:rPr>
      </w:pPr>
    </w:p>
    <w:p w14:paraId="15FF1E54" w14:textId="77777777" w:rsidR="003F054A" w:rsidRDefault="003F054A">
      <w:pPr>
        <w:pStyle w:val="ab"/>
        <w:spacing w:before="0" w:beforeAutospacing="0" w:after="0" w:afterAutospacing="0"/>
        <w:jc w:val="center"/>
        <w:rPr>
          <w:b/>
          <w:bCs/>
          <w:sz w:val="48"/>
          <w:szCs w:val="48"/>
        </w:rPr>
      </w:pPr>
    </w:p>
    <w:p w14:paraId="773B4917" w14:textId="77777777" w:rsidR="003F054A" w:rsidRDefault="00000000">
      <w:pPr>
        <w:pStyle w:val="ab"/>
        <w:spacing w:before="0" w:beforeAutospacing="0" w:after="0" w:afterAutospacing="0"/>
        <w:jc w:val="center"/>
        <w:rPr>
          <w:b/>
          <w:bCs/>
          <w:sz w:val="48"/>
          <w:szCs w:val="48"/>
        </w:rPr>
      </w:pPr>
      <w:r>
        <w:rPr>
          <w:rFonts w:hint="eastAsia"/>
          <w:b/>
          <w:bCs/>
          <w:sz w:val="48"/>
          <w:szCs w:val="48"/>
        </w:rPr>
        <w:t>“全新呼吸”中国哮喘患者在线登记</w:t>
      </w:r>
    </w:p>
    <w:p w14:paraId="386FE99F" w14:textId="77777777" w:rsidR="003F054A" w:rsidRDefault="00000000">
      <w:pPr>
        <w:pStyle w:val="ab"/>
        <w:spacing w:before="0" w:beforeAutospacing="0" w:after="0" w:afterAutospacing="0"/>
        <w:jc w:val="center"/>
        <w:rPr>
          <w:b/>
          <w:bCs/>
          <w:sz w:val="48"/>
          <w:szCs w:val="48"/>
        </w:rPr>
      </w:pPr>
      <w:r>
        <w:rPr>
          <w:rFonts w:hint="eastAsia"/>
          <w:b/>
          <w:bCs/>
          <w:sz w:val="48"/>
          <w:szCs w:val="48"/>
        </w:rPr>
        <w:t>数据库系统II期</w:t>
      </w:r>
    </w:p>
    <w:p w14:paraId="386252C0" w14:textId="77777777" w:rsidR="003F054A" w:rsidRDefault="003F054A">
      <w:pPr>
        <w:pStyle w:val="ab"/>
        <w:spacing w:before="0" w:beforeAutospacing="0" w:after="0" w:afterAutospacing="0"/>
        <w:jc w:val="center"/>
        <w:rPr>
          <w:b/>
          <w:bCs/>
          <w:sz w:val="48"/>
          <w:szCs w:val="48"/>
        </w:rPr>
      </w:pPr>
    </w:p>
    <w:p w14:paraId="2F0D6F5C" w14:textId="77777777" w:rsidR="003F054A" w:rsidRDefault="00000000">
      <w:pPr>
        <w:pStyle w:val="ab"/>
        <w:spacing w:before="0" w:beforeAutospacing="0" w:after="0" w:afterAutospacing="0"/>
        <w:jc w:val="center"/>
        <w:rPr>
          <w:rFonts w:cs="Calibri"/>
          <w:b/>
          <w:bCs/>
          <w:sz w:val="48"/>
          <w:szCs w:val="48"/>
        </w:rPr>
      </w:pPr>
      <w:r>
        <w:rPr>
          <w:rFonts w:cs="Calibri" w:hint="eastAsia"/>
          <w:b/>
          <w:bCs/>
          <w:sz w:val="48"/>
          <w:szCs w:val="48"/>
        </w:rPr>
        <w:t>数据管理计划</w:t>
      </w:r>
    </w:p>
    <w:p w14:paraId="3175ED92" w14:textId="77777777" w:rsidR="003F054A" w:rsidRDefault="003F054A">
      <w:pPr>
        <w:pStyle w:val="ab"/>
        <w:spacing w:before="0" w:beforeAutospacing="0" w:after="0" w:afterAutospacing="0"/>
        <w:ind w:firstLine="0"/>
        <w:jc w:val="both"/>
        <w:rPr>
          <w:rFonts w:cs="Calibri"/>
          <w:b/>
          <w:bCs/>
          <w:sz w:val="48"/>
          <w:szCs w:val="48"/>
        </w:rPr>
      </w:pPr>
    </w:p>
    <w:p w14:paraId="1427C904" w14:textId="4AF4241A" w:rsidR="003F054A" w:rsidDel="00EE0CE2" w:rsidRDefault="00000000">
      <w:pPr>
        <w:spacing w:before="159"/>
        <w:ind w:right="483" w:firstLine="0"/>
        <w:jc w:val="center"/>
        <w:rPr>
          <w:del w:id="0" w:author="xin sun" w:date="2022-09-07T17:24:00Z"/>
          <w:rFonts w:ascii="宋体" w:eastAsia="宋体" w:hAnsi="宋体"/>
          <w:sz w:val="32"/>
          <w:szCs w:val="32"/>
        </w:rPr>
      </w:pPr>
      <w:commentRangeStart w:id="1"/>
      <w:commentRangeStart w:id="2"/>
      <w:del w:id="3" w:author="xin sun" w:date="2022-09-07T17:24:00Z">
        <w:r w:rsidDel="00EE0CE2">
          <w:rPr>
            <w:rFonts w:ascii="宋体" w:eastAsia="宋体" w:hAnsi="宋体" w:hint="eastAsia"/>
            <w:sz w:val="32"/>
            <w:szCs w:val="32"/>
          </w:rPr>
          <w:delText>数据管理单位：重庆南鹏人工智能科技研究院有限公司</w:delText>
        </w:r>
        <w:commentRangeEnd w:id="1"/>
        <w:r w:rsidDel="00EE0CE2">
          <w:rPr>
            <w:rStyle w:val="af1"/>
          </w:rPr>
          <w:commentReference w:id="1"/>
        </w:r>
        <w:commentRangeEnd w:id="2"/>
        <w:r w:rsidR="00EE0CE2" w:rsidDel="00EE0CE2">
          <w:rPr>
            <w:rStyle w:val="af1"/>
          </w:rPr>
          <w:commentReference w:id="2"/>
        </w:r>
      </w:del>
    </w:p>
    <w:p w14:paraId="28B5B998" w14:textId="095341E5" w:rsidR="003F054A" w:rsidRDefault="003F054A">
      <w:pPr>
        <w:pStyle w:val="ab"/>
        <w:spacing w:before="0" w:beforeAutospacing="0" w:after="0" w:afterAutospacing="0"/>
        <w:ind w:firstLine="0"/>
        <w:jc w:val="both"/>
        <w:rPr>
          <w:ins w:id="4" w:author="xin sun" w:date="2022-09-07T17:24:00Z"/>
          <w:rFonts w:cs="Calibri"/>
          <w:b/>
          <w:bCs/>
          <w:sz w:val="48"/>
          <w:szCs w:val="48"/>
        </w:rPr>
      </w:pPr>
    </w:p>
    <w:p w14:paraId="22B22E4B" w14:textId="77777777" w:rsidR="00EE0CE2" w:rsidRDefault="00EE0CE2">
      <w:pPr>
        <w:pStyle w:val="ab"/>
        <w:spacing w:before="0" w:beforeAutospacing="0" w:after="0" w:afterAutospacing="0"/>
        <w:ind w:firstLine="0"/>
        <w:jc w:val="both"/>
        <w:rPr>
          <w:rFonts w:cs="Calibri"/>
          <w:b/>
          <w:bCs/>
          <w:sz w:val="48"/>
          <w:szCs w:val="48"/>
        </w:rPr>
      </w:pPr>
    </w:p>
    <w:tbl>
      <w:tblPr>
        <w:tblStyle w:val="af"/>
        <w:tblW w:w="8296" w:type="dxa"/>
        <w:tblLayout w:type="fixed"/>
        <w:tblLook w:val="04A0" w:firstRow="1" w:lastRow="0" w:firstColumn="1" w:lastColumn="0" w:noHBand="0" w:noVBand="1"/>
      </w:tblPr>
      <w:tblGrid>
        <w:gridCol w:w="1696"/>
        <w:gridCol w:w="2451"/>
        <w:gridCol w:w="2074"/>
        <w:gridCol w:w="2075"/>
      </w:tblGrid>
      <w:tr w:rsidR="003F054A" w14:paraId="5177B43E" w14:textId="77777777">
        <w:trPr>
          <w:trHeight w:val="546"/>
        </w:trPr>
        <w:tc>
          <w:tcPr>
            <w:tcW w:w="1696" w:type="dxa"/>
          </w:tcPr>
          <w:p w14:paraId="5E9DD3E2" w14:textId="77777777" w:rsidR="003F054A" w:rsidRDefault="00000000">
            <w:pPr>
              <w:pStyle w:val="ab"/>
              <w:spacing w:before="0" w:beforeAutospacing="0" w:after="0" w:afterAutospacing="0"/>
              <w:rPr>
                <w:rFonts w:cs="Calibri"/>
                <w:sz w:val="30"/>
                <w:szCs w:val="30"/>
              </w:rPr>
            </w:pPr>
            <w:r>
              <w:rPr>
                <w:rFonts w:cs="Calibri" w:hint="eastAsia"/>
                <w:sz w:val="30"/>
                <w:szCs w:val="30"/>
              </w:rPr>
              <w:t>版本号</w:t>
            </w:r>
          </w:p>
        </w:tc>
        <w:tc>
          <w:tcPr>
            <w:tcW w:w="2451" w:type="dxa"/>
          </w:tcPr>
          <w:p w14:paraId="67D672DF" w14:textId="77777777" w:rsidR="003F054A" w:rsidRDefault="00000000">
            <w:pPr>
              <w:pStyle w:val="ab"/>
              <w:spacing w:before="0" w:beforeAutospacing="0" w:after="0" w:afterAutospacing="0"/>
              <w:rPr>
                <w:rFonts w:cs="Calibri"/>
                <w:sz w:val="30"/>
                <w:szCs w:val="30"/>
              </w:rPr>
            </w:pPr>
            <w:r>
              <w:rPr>
                <w:rFonts w:cs="Calibri" w:hint="eastAsia"/>
                <w:sz w:val="30"/>
                <w:szCs w:val="30"/>
              </w:rPr>
              <w:t>编制</w:t>
            </w:r>
          </w:p>
        </w:tc>
        <w:tc>
          <w:tcPr>
            <w:tcW w:w="2074" w:type="dxa"/>
          </w:tcPr>
          <w:p w14:paraId="2901B2D3" w14:textId="77777777" w:rsidR="003F054A" w:rsidRDefault="00000000">
            <w:pPr>
              <w:pStyle w:val="ab"/>
              <w:spacing w:before="0" w:beforeAutospacing="0" w:after="0" w:afterAutospacing="0"/>
              <w:rPr>
                <w:rFonts w:cs="Calibri"/>
                <w:sz w:val="30"/>
                <w:szCs w:val="30"/>
              </w:rPr>
            </w:pPr>
            <w:r>
              <w:rPr>
                <w:rFonts w:cs="Calibri" w:hint="eastAsia"/>
                <w:sz w:val="30"/>
                <w:szCs w:val="30"/>
              </w:rPr>
              <w:t>审核</w:t>
            </w:r>
          </w:p>
        </w:tc>
        <w:tc>
          <w:tcPr>
            <w:tcW w:w="2075" w:type="dxa"/>
          </w:tcPr>
          <w:p w14:paraId="41360C03" w14:textId="77777777" w:rsidR="003F054A" w:rsidRDefault="00000000">
            <w:pPr>
              <w:pStyle w:val="ab"/>
              <w:spacing w:before="0" w:beforeAutospacing="0" w:after="0" w:afterAutospacing="0"/>
              <w:rPr>
                <w:rFonts w:cs="Calibri"/>
                <w:sz w:val="30"/>
                <w:szCs w:val="30"/>
              </w:rPr>
            </w:pPr>
            <w:r>
              <w:rPr>
                <w:rFonts w:cs="Calibri" w:hint="eastAsia"/>
                <w:sz w:val="30"/>
                <w:szCs w:val="30"/>
              </w:rPr>
              <w:t>日期</w:t>
            </w:r>
          </w:p>
        </w:tc>
      </w:tr>
      <w:tr w:rsidR="003F054A" w14:paraId="1D479837" w14:textId="77777777">
        <w:trPr>
          <w:trHeight w:val="546"/>
        </w:trPr>
        <w:tc>
          <w:tcPr>
            <w:tcW w:w="1696" w:type="dxa"/>
          </w:tcPr>
          <w:p w14:paraId="784A909A" w14:textId="77777777" w:rsidR="003F054A" w:rsidRDefault="00000000">
            <w:pPr>
              <w:pStyle w:val="ab"/>
              <w:spacing w:before="0" w:beforeAutospacing="0" w:after="0" w:afterAutospacing="0"/>
              <w:rPr>
                <w:rFonts w:cs="Calibri"/>
                <w:sz w:val="30"/>
                <w:szCs w:val="30"/>
                <w:highlight w:val="yellow"/>
              </w:rPr>
            </w:pPr>
            <w:r>
              <w:rPr>
                <w:rFonts w:cs="Calibri" w:hint="eastAsia"/>
                <w:sz w:val="30"/>
                <w:szCs w:val="30"/>
                <w:highlight w:val="yellow"/>
              </w:rPr>
              <w:t>V</w:t>
            </w:r>
            <w:r>
              <w:rPr>
                <w:rFonts w:cs="Calibri"/>
                <w:sz w:val="30"/>
                <w:szCs w:val="30"/>
                <w:highlight w:val="yellow"/>
              </w:rPr>
              <w:t>#</w:t>
            </w:r>
          </w:p>
        </w:tc>
        <w:tc>
          <w:tcPr>
            <w:tcW w:w="2451" w:type="dxa"/>
          </w:tcPr>
          <w:p w14:paraId="5F9A5B3B" w14:textId="77777777" w:rsidR="003F054A" w:rsidRDefault="003F054A">
            <w:pPr>
              <w:pStyle w:val="ab"/>
              <w:spacing w:before="0" w:beforeAutospacing="0" w:after="0" w:afterAutospacing="0"/>
              <w:rPr>
                <w:rFonts w:cs="Calibri"/>
                <w:sz w:val="30"/>
                <w:szCs w:val="30"/>
                <w:highlight w:val="yellow"/>
              </w:rPr>
            </w:pPr>
          </w:p>
        </w:tc>
        <w:tc>
          <w:tcPr>
            <w:tcW w:w="2074" w:type="dxa"/>
          </w:tcPr>
          <w:p w14:paraId="3FAAC6DE" w14:textId="77777777" w:rsidR="003F054A" w:rsidRDefault="003F054A">
            <w:pPr>
              <w:pStyle w:val="ab"/>
              <w:spacing w:before="0" w:beforeAutospacing="0" w:after="0" w:afterAutospacing="0"/>
              <w:rPr>
                <w:rFonts w:cs="Calibri"/>
                <w:sz w:val="30"/>
                <w:szCs w:val="30"/>
                <w:highlight w:val="yellow"/>
              </w:rPr>
            </w:pPr>
          </w:p>
        </w:tc>
        <w:tc>
          <w:tcPr>
            <w:tcW w:w="2075" w:type="dxa"/>
          </w:tcPr>
          <w:p w14:paraId="159C03B9" w14:textId="77777777" w:rsidR="003F054A" w:rsidRDefault="003F054A">
            <w:pPr>
              <w:pStyle w:val="ab"/>
              <w:spacing w:before="0" w:beforeAutospacing="0" w:after="0" w:afterAutospacing="0"/>
              <w:rPr>
                <w:rFonts w:cs="Calibri"/>
                <w:sz w:val="30"/>
                <w:szCs w:val="30"/>
                <w:highlight w:val="yellow"/>
              </w:rPr>
            </w:pPr>
          </w:p>
        </w:tc>
      </w:tr>
      <w:tr w:rsidR="003F054A" w14:paraId="6AAAFE61" w14:textId="77777777">
        <w:trPr>
          <w:trHeight w:val="546"/>
        </w:trPr>
        <w:tc>
          <w:tcPr>
            <w:tcW w:w="1696" w:type="dxa"/>
          </w:tcPr>
          <w:p w14:paraId="5EA73ECF" w14:textId="77777777" w:rsidR="003F054A" w:rsidRDefault="00000000">
            <w:pPr>
              <w:pStyle w:val="ab"/>
              <w:spacing w:before="0" w:beforeAutospacing="0" w:after="0" w:afterAutospacing="0"/>
              <w:rPr>
                <w:rFonts w:cs="Calibri"/>
                <w:sz w:val="30"/>
                <w:szCs w:val="30"/>
                <w:highlight w:val="yellow"/>
              </w:rPr>
            </w:pPr>
            <w:r>
              <w:rPr>
                <w:rFonts w:cs="Calibri" w:hint="eastAsia"/>
                <w:sz w:val="30"/>
                <w:szCs w:val="30"/>
                <w:highlight w:val="yellow"/>
              </w:rPr>
              <w:t>V</w:t>
            </w:r>
            <w:r>
              <w:rPr>
                <w:rFonts w:cs="Calibri"/>
                <w:sz w:val="30"/>
                <w:szCs w:val="30"/>
                <w:highlight w:val="yellow"/>
              </w:rPr>
              <w:t>#</w:t>
            </w:r>
          </w:p>
        </w:tc>
        <w:tc>
          <w:tcPr>
            <w:tcW w:w="2451" w:type="dxa"/>
          </w:tcPr>
          <w:p w14:paraId="51217A51" w14:textId="77777777" w:rsidR="003F054A" w:rsidRDefault="003F054A">
            <w:pPr>
              <w:pStyle w:val="ab"/>
              <w:spacing w:before="0" w:beforeAutospacing="0" w:after="0" w:afterAutospacing="0"/>
              <w:rPr>
                <w:rFonts w:cs="Calibri"/>
                <w:sz w:val="30"/>
                <w:szCs w:val="30"/>
                <w:highlight w:val="yellow"/>
              </w:rPr>
            </w:pPr>
          </w:p>
        </w:tc>
        <w:tc>
          <w:tcPr>
            <w:tcW w:w="2074" w:type="dxa"/>
          </w:tcPr>
          <w:p w14:paraId="0C5E5D94" w14:textId="77777777" w:rsidR="003F054A" w:rsidRDefault="003F054A">
            <w:pPr>
              <w:pStyle w:val="ab"/>
              <w:spacing w:before="0" w:beforeAutospacing="0" w:after="0" w:afterAutospacing="0"/>
              <w:rPr>
                <w:rFonts w:cs="Calibri"/>
                <w:sz w:val="30"/>
                <w:szCs w:val="30"/>
                <w:highlight w:val="yellow"/>
              </w:rPr>
            </w:pPr>
          </w:p>
        </w:tc>
        <w:tc>
          <w:tcPr>
            <w:tcW w:w="2075" w:type="dxa"/>
          </w:tcPr>
          <w:p w14:paraId="1B38BCAD" w14:textId="77777777" w:rsidR="003F054A" w:rsidRDefault="003F054A">
            <w:pPr>
              <w:pStyle w:val="ab"/>
              <w:spacing w:before="0" w:beforeAutospacing="0" w:after="0" w:afterAutospacing="0"/>
              <w:rPr>
                <w:rFonts w:cs="Calibri"/>
                <w:sz w:val="30"/>
                <w:szCs w:val="30"/>
                <w:highlight w:val="yellow"/>
              </w:rPr>
            </w:pPr>
          </w:p>
        </w:tc>
      </w:tr>
      <w:tr w:rsidR="003F054A" w14:paraId="7ED4AE4B" w14:textId="77777777">
        <w:trPr>
          <w:trHeight w:val="555"/>
        </w:trPr>
        <w:tc>
          <w:tcPr>
            <w:tcW w:w="1696" w:type="dxa"/>
          </w:tcPr>
          <w:p w14:paraId="3CEDBEA8" w14:textId="77777777" w:rsidR="003F054A" w:rsidRDefault="00000000">
            <w:pPr>
              <w:pStyle w:val="ab"/>
              <w:spacing w:before="0" w:beforeAutospacing="0" w:after="0" w:afterAutospacing="0"/>
              <w:rPr>
                <w:rFonts w:cs="Calibri"/>
                <w:sz w:val="30"/>
                <w:szCs w:val="30"/>
                <w:highlight w:val="yellow"/>
              </w:rPr>
            </w:pPr>
            <w:r>
              <w:rPr>
                <w:rFonts w:cs="Calibri" w:hint="eastAsia"/>
                <w:sz w:val="30"/>
                <w:szCs w:val="30"/>
                <w:highlight w:val="yellow"/>
              </w:rPr>
              <w:t>V</w:t>
            </w:r>
            <w:r>
              <w:rPr>
                <w:rFonts w:cs="Calibri"/>
                <w:sz w:val="30"/>
                <w:szCs w:val="30"/>
                <w:highlight w:val="yellow"/>
              </w:rPr>
              <w:t>#</w:t>
            </w:r>
          </w:p>
        </w:tc>
        <w:tc>
          <w:tcPr>
            <w:tcW w:w="2451" w:type="dxa"/>
          </w:tcPr>
          <w:p w14:paraId="07B810B2" w14:textId="77777777" w:rsidR="003F054A" w:rsidRDefault="003F054A">
            <w:pPr>
              <w:pStyle w:val="ab"/>
              <w:spacing w:before="0" w:beforeAutospacing="0" w:after="0" w:afterAutospacing="0"/>
              <w:rPr>
                <w:rFonts w:cs="Calibri"/>
                <w:sz w:val="30"/>
                <w:szCs w:val="30"/>
                <w:highlight w:val="yellow"/>
              </w:rPr>
            </w:pPr>
          </w:p>
        </w:tc>
        <w:tc>
          <w:tcPr>
            <w:tcW w:w="2074" w:type="dxa"/>
          </w:tcPr>
          <w:p w14:paraId="3B653217" w14:textId="77777777" w:rsidR="003F054A" w:rsidRDefault="003F054A">
            <w:pPr>
              <w:pStyle w:val="ab"/>
              <w:spacing w:before="0" w:beforeAutospacing="0" w:after="0" w:afterAutospacing="0"/>
              <w:rPr>
                <w:rFonts w:cs="Calibri"/>
                <w:sz w:val="30"/>
                <w:szCs w:val="30"/>
                <w:highlight w:val="yellow"/>
              </w:rPr>
            </w:pPr>
          </w:p>
        </w:tc>
        <w:tc>
          <w:tcPr>
            <w:tcW w:w="2075" w:type="dxa"/>
          </w:tcPr>
          <w:p w14:paraId="343F6363" w14:textId="77777777" w:rsidR="003F054A" w:rsidRDefault="003F054A">
            <w:pPr>
              <w:pStyle w:val="ab"/>
              <w:spacing w:before="0" w:beforeAutospacing="0" w:after="0" w:afterAutospacing="0"/>
              <w:rPr>
                <w:rFonts w:cs="Calibri"/>
                <w:sz w:val="30"/>
                <w:szCs w:val="30"/>
                <w:highlight w:val="yellow"/>
              </w:rPr>
            </w:pPr>
          </w:p>
        </w:tc>
      </w:tr>
    </w:tbl>
    <w:p w14:paraId="402F7193" w14:textId="77777777" w:rsidR="003F054A" w:rsidRDefault="00000000">
      <w:pPr>
        <w:jc w:val="center"/>
        <w:rPr>
          <w:rFonts w:cs="Calibri"/>
          <w:b/>
          <w:bCs/>
          <w:sz w:val="32"/>
          <w:szCs w:val="32"/>
        </w:rPr>
      </w:pPr>
      <w:r>
        <w:rPr>
          <w:rFonts w:cs="Calibri"/>
          <w:b/>
          <w:bCs/>
          <w:sz w:val="32"/>
          <w:szCs w:val="32"/>
        </w:rPr>
        <w:br w:type="page"/>
      </w:r>
    </w:p>
    <w:sdt>
      <w:sdtPr>
        <w:rPr>
          <w:b/>
        </w:rPr>
        <w:id w:val="-339855602"/>
        <w:docPartObj>
          <w:docPartGallery w:val="Table of Contents"/>
          <w:docPartUnique/>
        </w:docPartObj>
      </w:sdtPr>
      <w:sdtEndPr>
        <w:rPr>
          <w:b w:val="0"/>
          <w:bCs/>
        </w:rPr>
      </w:sdtEndPr>
      <w:sdtContent>
        <w:p w14:paraId="7724F7D4" w14:textId="77777777" w:rsidR="003F054A" w:rsidRDefault="00000000">
          <w:pPr>
            <w:rPr>
              <w:b/>
            </w:rPr>
          </w:pPr>
          <w:r>
            <w:rPr>
              <w:rFonts w:hint="eastAsia"/>
              <w:b/>
            </w:rPr>
            <w:t>目录</w:t>
          </w:r>
        </w:p>
        <w:p w14:paraId="604481A4" w14:textId="77777777" w:rsidR="003F054A" w:rsidRDefault="00000000">
          <w:pPr>
            <w:pStyle w:val="TOC1"/>
            <w:tabs>
              <w:tab w:val="left" w:pos="1100"/>
              <w:tab w:val="right" w:leader="dot" w:pos="8296"/>
            </w:tabs>
            <w:rPr>
              <w:rFonts w:asciiTheme="minorHAnsi" w:hAnsiTheme="minorHAnsi"/>
              <w:kern w:val="0"/>
              <w:sz w:val="22"/>
            </w:rPr>
          </w:pPr>
          <w:r>
            <w:fldChar w:fldCharType="begin"/>
          </w:r>
          <w:r>
            <w:instrText xml:space="preserve"> TOC \o "1-3" \h \z \u </w:instrText>
          </w:r>
          <w:r>
            <w:fldChar w:fldCharType="separate"/>
          </w:r>
          <w:hyperlink w:anchor="_Toc113456197" w:history="1">
            <w:r>
              <w:rPr>
                <w:rStyle w:val="af0"/>
              </w:rPr>
              <w:t>1.</w:t>
            </w:r>
            <w:r>
              <w:rPr>
                <w:rFonts w:asciiTheme="minorHAnsi" w:hAnsiTheme="minorHAnsi"/>
                <w:kern w:val="0"/>
                <w:sz w:val="22"/>
              </w:rPr>
              <w:tab/>
            </w:r>
            <w:r>
              <w:rPr>
                <w:rStyle w:val="af0"/>
                <w:rFonts w:hint="eastAsia"/>
              </w:rPr>
              <w:t>编制说明</w:t>
            </w:r>
            <w:r>
              <w:tab/>
            </w:r>
            <w:r>
              <w:fldChar w:fldCharType="begin"/>
            </w:r>
            <w:r>
              <w:instrText xml:space="preserve"> PAGEREF _Toc113456197 \h </w:instrText>
            </w:r>
            <w:r>
              <w:fldChar w:fldCharType="separate"/>
            </w:r>
            <w:r>
              <w:t>4</w:t>
            </w:r>
            <w:r>
              <w:fldChar w:fldCharType="end"/>
            </w:r>
          </w:hyperlink>
        </w:p>
        <w:p w14:paraId="3F2E53B5" w14:textId="77777777" w:rsidR="003F054A" w:rsidRDefault="00000000">
          <w:pPr>
            <w:pStyle w:val="TOC1"/>
            <w:tabs>
              <w:tab w:val="left" w:pos="1100"/>
              <w:tab w:val="right" w:leader="dot" w:pos="8296"/>
            </w:tabs>
            <w:rPr>
              <w:rFonts w:asciiTheme="minorHAnsi" w:hAnsiTheme="minorHAnsi"/>
              <w:kern w:val="0"/>
              <w:sz w:val="22"/>
            </w:rPr>
          </w:pPr>
          <w:hyperlink w:anchor="_Toc113456198" w:history="1">
            <w:r>
              <w:rPr>
                <w:rStyle w:val="af0"/>
              </w:rPr>
              <w:t>2.</w:t>
            </w:r>
            <w:r>
              <w:rPr>
                <w:rFonts w:asciiTheme="minorHAnsi" w:hAnsiTheme="minorHAnsi"/>
                <w:kern w:val="0"/>
                <w:sz w:val="22"/>
              </w:rPr>
              <w:tab/>
            </w:r>
            <w:r>
              <w:rPr>
                <w:rStyle w:val="af0"/>
                <w:rFonts w:hint="eastAsia"/>
              </w:rPr>
              <w:t>数据管理计划目标</w:t>
            </w:r>
            <w:r>
              <w:tab/>
            </w:r>
            <w:r>
              <w:fldChar w:fldCharType="begin"/>
            </w:r>
            <w:r>
              <w:instrText xml:space="preserve"> PAGEREF _Toc113456198 \h </w:instrText>
            </w:r>
            <w:r>
              <w:fldChar w:fldCharType="separate"/>
            </w:r>
            <w:r>
              <w:t>4</w:t>
            </w:r>
            <w:r>
              <w:fldChar w:fldCharType="end"/>
            </w:r>
          </w:hyperlink>
        </w:p>
        <w:p w14:paraId="6F4E2C81" w14:textId="77777777" w:rsidR="003F054A" w:rsidRDefault="00000000">
          <w:pPr>
            <w:pStyle w:val="TOC1"/>
            <w:tabs>
              <w:tab w:val="left" w:pos="1100"/>
              <w:tab w:val="right" w:leader="dot" w:pos="8296"/>
            </w:tabs>
            <w:rPr>
              <w:rFonts w:asciiTheme="minorHAnsi" w:hAnsiTheme="minorHAnsi"/>
              <w:kern w:val="0"/>
              <w:sz w:val="22"/>
            </w:rPr>
          </w:pPr>
          <w:hyperlink w:anchor="_Toc113456199" w:history="1">
            <w:r>
              <w:rPr>
                <w:rStyle w:val="af0"/>
              </w:rPr>
              <w:t>3.</w:t>
            </w:r>
            <w:r>
              <w:rPr>
                <w:rFonts w:asciiTheme="minorHAnsi" w:hAnsiTheme="minorHAnsi"/>
                <w:kern w:val="0"/>
                <w:sz w:val="22"/>
              </w:rPr>
              <w:tab/>
            </w:r>
            <w:r>
              <w:rPr>
                <w:rStyle w:val="af0"/>
                <w:rFonts w:hint="eastAsia"/>
              </w:rPr>
              <w:t>相关人员</w:t>
            </w:r>
            <w:r>
              <w:tab/>
            </w:r>
            <w:r>
              <w:fldChar w:fldCharType="begin"/>
            </w:r>
            <w:r>
              <w:instrText xml:space="preserve"> PAGEREF _Toc113456199 \h </w:instrText>
            </w:r>
            <w:r>
              <w:fldChar w:fldCharType="separate"/>
            </w:r>
            <w:r>
              <w:t>4</w:t>
            </w:r>
            <w:r>
              <w:fldChar w:fldCharType="end"/>
            </w:r>
          </w:hyperlink>
        </w:p>
        <w:p w14:paraId="250E4454" w14:textId="77777777" w:rsidR="003F054A" w:rsidRDefault="00000000">
          <w:pPr>
            <w:pStyle w:val="TOC1"/>
            <w:tabs>
              <w:tab w:val="left" w:pos="1100"/>
              <w:tab w:val="right" w:leader="dot" w:pos="8296"/>
            </w:tabs>
            <w:rPr>
              <w:rFonts w:asciiTheme="minorHAnsi" w:hAnsiTheme="minorHAnsi"/>
              <w:kern w:val="0"/>
              <w:sz w:val="22"/>
            </w:rPr>
          </w:pPr>
          <w:hyperlink w:anchor="_Toc113456200" w:history="1">
            <w:r>
              <w:rPr>
                <w:rStyle w:val="af0"/>
              </w:rPr>
              <w:t>4.</w:t>
            </w:r>
            <w:r>
              <w:rPr>
                <w:rFonts w:asciiTheme="minorHAnsi" w:hAnsiTheme="minorHAnsi"/>
                <w:kern w:val="0"/>
                <w:sz w:val="22"/>
              </w:rPr>
              <w:tab/>
            </w:r>
            <w:r>
              <w:rPr>
                <w:rStyle w:val="af0"/>
                <w:rFonts w:hint="eastAsia"/>
              </w:rPr>
              <w:t>启动阶段</w:t>
            </w:r>
            <w:r>
              <w:tab/>
            </w:r>
            <w:r>
              <w:fldChar w:fldCharType="begin"/>
            </w:r>
            <w:r>
              <w:instrText xml:space="preserve"> PAGEREF _Toc113456200 \h </w:instrText>
            </w:r>
            <w:r>
              <w:fldChar w:fldCharType="separate"/>
            </w:r>
            <w:r>
              <w:t>5</w:t>
            </w:r>
            <w:r>
              <w:fldChar w:fldCharType="end"/>
            </w:r>
          </w:hyperlink>
        </w:p>
        <w:p w14:paraId="2F6020E9" w14:textId="77777777" w:rsidR="003F054A" w:rsidRDefault="00000000">
          <w:pPr>
            <w:pStyle w:val="TOC2"/>
            <w:tabs>
              <w:tab w:val="right" w:leader="dot" w:pos="8296"/>
            </w:tabs>
            <w:rPr>
              <w:rFonts w:asciiTheme="minorHAnsi" w:hAnsiTheme="minorHAnsi"/>
              <w:kern w:val="0"/>
              <w:sz w:val="22"/>
            </w:rPr>
          </w:pPr>
          <w:hyperlink w:anchor="_Toc113456201" w:history="1">
            <w:r>
              <w:rPr>
                <w:rStyle w:val="af0"/>
                <w:rFonts w:hint="eastAsia"/>
              </w:rPr>
              <w:t>数据库设计</w:t>
            </w:r>
            <w:r>
              <w:tab/>
            </w:r>
            <w:r>
              <w:fldChar w:fldCharType="begin"/>
            </w:r>
            <w:r>
              <w:instrText xml:space="preserve"> PAGEREF _Toc113456201 \h </w:instrText>
            </w:r>
            <w:r>
              <w:fldChar w:fldCharType="separate"/>
            </w:r>
            <w:r>
              <w:t>5</w:t>
            </w:r>
            <w:r>
              <w:fldChar w:fldCharType="end"/>
            </w:r>
          </w:hyperlink>
        </w:p>
        <w:p w14:paraId="15DB4EAF" w14:textId="77777777" w:rsidR="003F054A" w:rsidRDefault="00000000">
          <w:pPr>
            <w:pStyle w:val="TOC2"/>
            <w:tabs>
              <w:tab w:val="right" w:leader="dot" w:pos="8296"/>
            </w:tabs>
            <w:rPr>
              <w:rFonts w:asciiTheme="minorHAnsi" w:hAnsiTheme="minorHAnsi"/>
              <w:kern w:val="0"/>
              <w:sz w:val="22"/>
            </w:rPr>
          </w:pPr>
          <w:hyperlink w:anchor="_Toc113456202" w:history="1">
            <w:r>
              <w:rPr>
                <w:rStyle w:val="af0"/>
                <w:rFonts w:hint="eastAsia"/>
              </w:rPr>
              <w:t>数据库测试</w:t>
            </w:r>
            <w:r>
              <w:tab/>
            </w:r>
            <w:r>
              <w:fldChar w:fldCharType="begin"/>
            </w:r>
            <w:r>
              <w:instrText xml:space="preserve"> PAGEREF _Toc113456202 \h </w:instrText>
            </w:r>
            <w:r>
              <w:fldChar w:fldCharType="separate"/>
            </w:r>
            <w:r>
              <w:t>5</w:t>
            </w:r>
            <w:r>
              <w:fldChar w:fldCharType="end"/>
            </w:r>
          </w:hyperlink>
        </w:p>
        <w:p w14:paraId="1966405B" w14:textId="77777777" w:rsidR="003F054A" w:rsidRDefault="00000000">
          <w:pPr>
            <w:pStyle w:val="TOC2"/>
            <w:tabs>
              <w:tab w:val="right" w:leader="dot" w:pos="8296"/>
            </w:tabs>
            <w:rPr>
              <w:rFonts w:asciiTheme="minorHAnsi" w:hAnsiTheme="minorHAnsi"/>
              <w:kern w:val="0"/>
              <w:sz w:val="22"/>
            </w:rPr>
          </w:pPr>
          <w:hyperlink w:anchor="_Toc113456203" w:history="1">
            <w:r>
              <w:rPr>
                <w:rStyle w:val="af0"/>
                <w:rFonts w:hint="eastAsia"/>
              </w:rPr>
              <w:t>数据安全管理</w:t>
            </w:r>
            <w:r>
              <w:tab/>
            </w:r>
            <w:r>
              <w:fldChar w:fldCharType="begin"/>
            </w:r>
            <w:r>
              <w:instrText xml:space="preserve"> PAGEREF _Toc113456203 \h </w:instrText>
            </w:r>
            <w:r>
              <w:fldChar w:fldCharType="separate"/>
            </w:r>
            <w:r>
              <w:t>6</w:t>
            </w:r>
            <w:r>
              <w:fldChar w:fldCharType="end"/>
            </w:r>
          </w:hyperlink>
        </w:p>
        <w:p w14:paraId="02BFA00E" w14:textId="77777777" w:rsidR="003F054A" w:rsidRDefault="00000000">
          <w:pPr>
            <w:pStyle w:val="TOC1"/>
            <w:tabs>
              <w:tab w:val="left" w:pos="1100"/>
              <w:tab w:val="right" w:leader="dot" w:pos="8296"/>
            </w:tabs>
            <w:rPr>
              <w:rFonts w:asciiTheme="minorHAnsi" w:hAnsiTheme="minorHAnsi"/>
              <w:kern w:val="0"/>
              <w:sz w:val="22"/>
            </w:rPr>
          </w:pPr>
          <w:hyperlink w:anchor="_Toc113456204" w:history="1">
            <w:r>
              <w:rPr>
                <w:rStyle w:val="af0"/>
              </w:rPr>
              <w:t>5.</w:t>
            </w:r>
            <w:r>
              <w:rPr>
                <w:rFonts w:asciiTheme="minorHAnsi" w:hAnsiTheme="minorHAnsi"/>
                <w:kern w:val="0"/>
                <w:sz w:val="22"/>
              </w:rPr>
              <w:tab/>
            </w:r>
            <w:r>
              <w:rPr>
                <w:rStyle w:val="af0"/>
                <w:rFonts w:hint="eastAsia"/>
              </w:rPr>
              <w:t>运行阶段</w:t>
            </w:r>
            <w:r>
              <w:tab/>
            </w:r>
            <w:r>
              <w:fldChar w:fldCharType="begin"/>
            </w:r>
            <w:r>
              <w:instrText xml:space="preserve"> PAGEREF _Toc113456204 \h </w:instrText>
            </w:r>
            <w:r>
              <w:fldChar w:fldCharType="separate"/>
            </w:r>
            <w:r>
              <w:t>7</w:t>
            </w:r>
            <w:r>
              <w:fldChar w:fldCharType="end"/>
            </w:r>
          </w:hyperlink>
        </w:p>
        <w:p w14:paraId="0C6BE705" w14:textId="77777777" w:rsidR="003F054A" w:rsidRDefault="00000000">
          <w:pPr>
            <w:pStyle w:val="TOC2"/>
            <w:tabs>
              <w:tab w:val="right" w:leader="dot" w:pos="8296"/>
            </w:tabs>
            <w:rPr>
              <w:rFonts w:asciiTheme="minorHAnsi" w:hAnsiTheme="minorHAnsi"/>
              <w:kern w:val="0"/>
              <w:sz w:val="22"/>
            </w:rPr>
          </w:pPr>
          <w:hyperlink w:anchor="_Toc113456205" w:history="1">
            <w:r>
              <w:rPr>
                <w:rStyle w:val="af0"/>
                <w:rFonts w:hint="eastAsia"/>
              </w:rPr>
              <w:t>数据录入</w:t>
            </w:r>
            <w:r>
              <w:tab/>
            </w:r>
            <w:r>
              <w:fldChar w:fldCharType="begin"/>
            </w:r>
            <w:r>
              <w:instrText xml:space="preserve"> PAGEREF _Toc113456205 \h </w:instrText>
            </w:r>
            <w:r>
              <w:fldChar w:fldCharType="separate"/>
            </w:r>
            <w:r>
              <w:t>7</w:t>
            </w:r>
            <w:r>
              <w:fldChar w:fldCharType="end"/>
            </w:r>
          </w:hyperlink>
        </w:p>
        <w:p w14:paraId="228A6B8F" w14:textId="77777777" w:rsidR="003F054A" w:rsidRDefault="00000000">
          <w:pPr>
            <w:pStyle w:val="TOC2"/>
            <w:tabs>
              <w:tab w:val="right" w:leader="dot" w:pos="8296"/>
            </w:tabs>
            <w:rPr>
              <w:rFonts w:asciiTheme="minorHAnsi" w:hAnsiTheme="minorHAnsi"/>
              <w:kern w:val="0"/>
              <w:sz w:val="22"/>
            </w:rPr>
          </w:pPr>
          <w:hyperlink w:anchor="_Toc113456206" w:history="1">
            <w:r>
              <w:rPr>
                <w:rStyle w:val="af0"/>
                <w:rFonts w:hint="eastAsia"/>
              </w:rPr>
              <w:t>数据核查与质疑</w:t>
            </w:r>
            <w:r>
              <w:tab/>
            </w:r>
            <w:r>
              <w:fldChar w:fldCharType="begin"/>
            </w:r>
            <w:r>
              <w:instrText xml:space="preserve"> PAGEREF _Toc113456206 \h </w:instrText>
            </w:r>
            <w:r>
              <w:fldChar w:fldCharType="separate"/>
            </w:r>
            <w:r>
              <w:t>7</w:t>
            </w:r>
            <w:r>
              <w:fldChar w:fldCharType="end"/>
            </w:r>
          </w:hyperlink>
        </w:p>
        <w:p w14:paraId="334D1506" w14:textId="77777777" w:rsidR="003F054A" w:rsidRDefault="00000000">
          <w:pPr>
            <w:pStyle w:val="TOC2"/>
            <w:tabs>
              <w:tab w:val="right" w:leader="dot" w:pos="8296"/>
            </w:tabs>
            <w:rPr>
              <w:rFonts w:asciiTheme="minorHAnsi" w:hAnsiTheme="minorHAnsi"/>
              <w:kern w:val="0"/>
              <w:sz w:val="22"/>
            </w:rPr>
          </w:pPr>
          <w:hyperlink w:anchor="_Toc113456207" w:history="1">
            <w:r>
              <w:rPr>
                <w:rStyle w:val="af0"/>
                <w:rFonts w:hint="eastAsia"/>
              </w:rPr>
              <w:t>医学编码</w:t>
            </w:r>
            <w:r>
              <w:tab/>
            </w:r>
            <w:r>
              <w:fldChar w:fldCharType="begin"/>
            </w:r>
            <w:r>
              <w:instrText xml:space="preserve"> PAGEREF _Toc113456207 \h </w:instrText>
            </w:r>
            <w:r>
              <w:fldChar w:fldCharType="separate"/>
            </w:r>
            <w:r>
              <w:t>8</w:t>
            </w:r>
            <w:r>
              <w:fldChar w:fldCharType="end"/>
            </w:r>
          </w:hyperlink>
        </w:p>
        <w:p w14:paraId="2F2C47BB" w14:textId="77777777" w:rsidR="003F054A" w:rsidRDefault="00000000">
          <w:pPr>
            <w:pStyle w:val="TOC2"/>
            <w:tabs>
              <w:tab w:val="right" w:leader="dot" w:pos="8296"/>
            </w:tabs>
            <w:rPr>
              <w:rFonts w:asciiTheme="minorHAnsi" w:hAnsiTheme="minorHAnsi"/>
              <w:kern w:val="0"/>
              <w:sz w:val="22"/>
            </w:rPr>
          </w:pPr>
          <w:hyperlink w:anchor="_Toc113456208" w:history="1">
            <w:r>
              <w:rPr>
                <w:rStyle w:val="af0"/>
                <w:rFonts w:hint="eastAsia"/>
              </w:rPr>
              <w:t>数据质量控制</w:t>
            </w:r>
            <w:r>
              <w:tab/>
            </w:r>
            <w:r>
              <w:fldChar w:fldCharType="begin"/>
            </w:r>
            <w:r>
              <w:instrText xml:space="preserve"> PAGEREF _Toc113456208 \h </w:instrText>
            </w:r>
            <w:r>
              <w:fldChar w:fldCharType="separate"/>
            </w:r>
            <w:r>
              <w:t>9</w:t>
            </w:r>
            <w:r>
              <w:fldChar w:fldCharType="end"/>
            </w:r>
          </w:hyperlink>
        </w:p>
        <w:p w14:paraId="50C8AA23" w14:textId="77777777" w:rsidR="003F054A" w:rsidRDefault="00000000">
          <w:pPr>
            <w:pStyle w:val="TOC2"/>
            <w:tabs>
              <w:tab w:val="right" w:leader="dot" w:pos="8296"/>
            </w:tabs>
            <w:rPr>
              <w:rFonts w:asciiTheme="minorHAnsi" w:hAnsiTheme="minorHAnsi"/>
              <w:kern w:val="0"/>
              <w:sz w:val="22"/>
            </w:rPr>
          </w:pPr>
          <w:hyperlink w:anchor="_Toc113456209" w:history="1">
            <w:r>
              <w:rPr>
                <w:rStyle w:val="af0"/>
                <w:rFonts w:hint="eastAsia"/>
              </w:rPr>
              <w:t>期中分析</w:t>
            </w:r>
            <w:r>
              <w:tab/>
            </w:r>
            <w:r>
              <w:fldChar w:fldCharType="begin"/>
            </w:r>
            <w:r>
              <w:instrText xml:space="preserve"> PAGEREF _Toc113456209 \h </w:instrText>
            </w:r>
            <w:r>
              <w:fldChar w:fldCharType="separate"/>
            </w:r>
            <w:r>
              <w:t>9</w:t>
            </w:r>
            <w:r>
              <w:fldChar w:fldCharType="end"/>
            </w:r>
          </w:hyperlink>
        </w:p>
        <w:p w14:paraId="3D33D0B4" w14:textId="77777777" w:rsidR="003F054A" w:rsidRDefault="00000000">
          <w:pPr>
            <w:pStyle w:val="TOC1"/>
            <w:tabs>
              <w:tab w:val="left" w:pos="1100"/>
              <w:tab w:val="right" w:leader="dot" w:pos="8296"/>
            </w:tabs>
            <w:rPr>
              <w:rFonts w:asciiTheme="minorHAnsi" w:hAnsiTheme="minorHAnsi"/>
              <w:kern w:val="0"/>
              <w:sz w:val="22"/>
            </w:rPr>
          </w:pPr>
          <w:hyperlink w:anchor="_Toc113456210" w:history="1">
            <w:r>
              <w:rPr>
                <w:rStyle w:val="af0"/>
              </w:rPr>
              <w:t>6.</w:t>
            </w:r>
            <w:r>
              <w:rPr>
                <w:rFonts w:asciiTheme="minorHAnsi" w:hAnsiTheme="minorHAnsi"/>
                <w:kern w:val="0"/>
                <w:sz w:val="22"/>
              </w:rPr>
              <w:tab/>
            </w:r>
            <w:r>
              <w:rPr>
                <w:rStyle w:val="af0"/>
                <w:rFonts w:hint="eastAsia"/>
              </w:rPr>
              <w:t>结束阶段</w:t>
            </w:r>
            <w:r>
              <w:tab/>
            </w:r>
            <w:r>
              <w:fldChar w:fldCharType="begin"/>
            </w:r>
            <w:r>
              <w:instrText xml:space="preserve"> PAGEREF _Toc113456210 \h </w:instrText>
            </w:r>
            <w:r>
              <w:fldChar w:fldCharType="separate"/>
            </w:r>
            <w:r>
              <w:t>9</w:t>
            </w:r>
            <w:r>
              <w:fldChar w:fldCharType="end"/>
            </w:r>
          </w:hyperlink>
        </w:p>
        <w:p w14:paraId="07DA4C3B" w14:textId="77777777" w:rsidR="003F054A" w:rsidRDefault="00000000">
          <w:pPr>
            <w:pStyle w:val="TOC2"/>
            <w:tabs>
              <w:tab w:val="right" w:leader="dot" w:pos="8296"/>
            </w:tabs>
            <w:rPr>
              <w:rFonts w:asciiTheme="minorHAnsi" w:hAnsiTheme="minorHAnsi"/>
              <w:kern w:val="0"/>
              <w:sz w:val="22"/>
            </w:rPr>
          </w:pPr>
          <w:hyperlink w:anchor="_Toc113456211" w:history="1">
            <w:r>
              <w:rPr>
                <w:rStyle w:val="af0"/>
                <w:rFonts w:hint="eastAsia"/>
              </w:rPr>
              <w:t>数据库的锁定</w:t>
            </w:r>
            <w:r>
              <w:tab/>
            </w:r>
            <w:r>
              <w:fldChar w:fldCharType="begin"/>
            </w:r>
            <w:r>
              <w:instrText xml:space="preserve"> PAGEREF _Toc113456211 \h </w:instrText>
            </w:r>
            <w:r>
              <w:fldChar w:fldCharType="separate"/>
            </w:r>
            <w:r>
              <w:t>9</w:t>
            </w:r>
            <w:r>
              <w:fldChar w:fldCharType="end"/>
            </w:r>
          </w:hyperlink>
        </w:p>
        <w:p w14:paraId="5CAB27CF" w14:textId="77777777" w:rsidR="003F054A" w:rsidRDefault="00000000">
          <w:pPr>
            <w:pStyle w:val="TOC2"/>
            <w:tabs>
              <w:tab w:val="right" w:leader="dot" w:pos="8296"/>
            </w:tabs>
            <w:rPr>
              <w:rFonts w:asciiTheme="minorHAnsi" w:hAnsiTheme="minorHAnsi"/>
              <w:kern w:val="0"/>
              <w:sz w:val="22"/>
            </w:rPr>
          </w:pPr>
          <w:hyperlink w:anchor="_Toc113456212" w:history="1">
            <w:r>
              <w:rPr>
                <w:rStyle w:val="af0"/>
                <w:rFonts w:hint="eastAsia"/>
              </w:rPr>
              <w:t>数据库的解锁</w:t>
            </w:r>
            <w:r>
              <w:tab/>
            </w:r>
            <w:r>
              <w:fldChar w:fldCharType="begin"/>
            </w:r>
            <w:r>
              <w:instrText xml:space="preserve"> PAGEREF _Toc113456212 \h </w:instrText>
            </w:r>
            <w:r>
              <w:fldChar w:fldCharType="separate"/>
            </w:r>
            <w:r>
              <w:t>10</w:t>
            </w:r>
            <w:r>
              <w:fldChar w:fldCharType="end"/>
            </w:r>
          </w:hyperlink>
        </w:p>
        <w:p w14:paraId="2D2308C4" w14:textId="77777777" w:rsidR="003F054A" w:rsidRDefault="00000000">
          <w:pPr>
            <w:pStyle w:val="TOC2"/>
            <w:tabs>
              <w:tab w:val="right" w:leader="dot" w:pos="8296"/>
            </w:tabs>
            <w:rPr>
              <w:rFonts w:asciiTheme="minorHAnsi" w:hAnsiTheme="minorHAnsi"/>
              <w:kern w:val="0"/>
              <w:sz w:val="22"/>
            </w:rPr>
          </w:pPr>
          <w:hyperlink w:anchor="_Toc113456213" w:history="1">
            <w:r>
              <w:rPr>
                <w:rStyle w:val="af0"/>
                <w:rFonts w:hint="eastAsia"/>
              </w:rPr>
              <w:t>数据和数据管理文件的归档</w:t>
            </w:r>
            <w:r>
              <w:tab/>
            </w:r>
            <w:r>
              <w:fldChar w:fldCharType="begin"/>
            </w:r>
            <w:r>
              <w:instrText xml:space="preserve"> PAGEREF _Toc113456213 \h </w:instrText>
            </w:r>
            <w:r>
              <w:fldChar w:fldCharType="separate"/>
            </w:r>
            <w:r>
              <w:t>10</w:t>
            </w:r>
            <w:r>
              <w:fldChar w:fldCharType="end"/>
            </w:r>
          </w:hyperlink>
        </w:p>
        <w:p w14:paraId="34141581" w14:textId="77777777" w:rsidR="003F054A" w:rsidRDefault="00000000">
          <w:pPr>
            <w:ind w:firstLine="0"/>
          </w:pPr>
          <w:r>
            <w:rPr>
              <w:b/>
              <w:bCs/>
            </w:rPr>
            <w:fldChar w:fldCharType="end"/>
          </w:r>
        </w:p>
      </w:sdtContent>
    </w:sdt>
    <w:p w14:paraId="0189C897" w14:textId="77777777" w:rsidR="003F054A" w:rsidRDefault="003F054A"/>
    <w:p w14:paraId="1DE0EA5A" w14:textId="77777777" w:rsidR="003F054A" w:rsidRDefault="00000000">
      <w:pPr>
        <w:widowControl/>
        <w:spacing w:before="0" w:after="160" w:line="259" w:lineRule="auto"/>
        <w:ind w:firstLine="0"/>
        <w:jc w:val="left"/>
        <w:rPr>
          <w:b/>
        </w:rPr>
      </w:pPr>
      <w:r>
        <w:br w:type="page"/>
      </w:r>
      <w:r>
        <w:rPr>
          <w:rFonts w:hint="eastAsia"/>
          <w:b/>
        </w:rPr>
        <w:lastRenderedPageBreak/>
        <w:t>缩写说明（待完善）</w:t>
      </w:r>
    </w:p>
    <w:p w14:paraId="588B3997" w14:textId="77777777" w:rsidR="003F054A" w:rsidRDefault="003F054A">
      <w:pPr>
        <w:widowControl/>
        <w:spacing w:before="0" w:after="160" w:line="259" w:lineRule="auto"/>
        <w:ind w:firstLine="0"/>
        <w:jc w:val="left"/>
        <w:rPr>
          <w:b/>
        </w:rPr>
      </w:pPr>
    </w:p>
    <w:p w14:paraId="702D325A" w14:textId="77777777" w:rsidR="003F054A" w:rsidRDefault="00000000">
      <w:pPr>
        <w:widowControl/>
        <w:spacing w:before="0" w:after="160" w:line="259" w:lineRule="auto"/>
        <w:ind w:firstLine="0"/>
        <w:jc w:val="left"/>
        <w:rPr>
          <w:b/>
        </w:rPr>
      </w:pPr>
      <w:r>
        <w:rPr>
          <w:b/>
        </w:rPr>
        <w:br w:type="page"/>
      </w:r>
    </w:p>
    <w:p w14:paraId="10F19CC9" w14:textId="77777777" w:rsidR="003F054A" w:rsidRDefault="003F054A">
      <w:pPr>
        <w:widowControl/>
        <w:spacing w:after="160" w:line="259" w:lineRule="auto"/>
        <w:ind w:firstLine="0"/>
        <w:jc w:val="left"/>
      </w:pPr>
    </w:p>
    <w:p w14:paraId="201888B0" w14:textId="77777777" w:rsidR="003F054A" w:rsidRDefault="00000000">
      <w:pPr>
        <w:pStyle w:val="1"/>
        <w:numPr>
          <w:ilvl w:val="0"/>
          <w:numId w:val="1"/>
        </w:numPr>
      </w:pPr>
      <w:bookmarkStart w:id="5" w:name="_Toc113456197"/>
      <w:r>
        <w:rPr>
          <w:rFonts w:hint="eastAsia"/>
        </w:rPr>
        <w:t>编制说明</w:t>
      </w:r>
      <w:bookmarkEnd w:id="5"/>
    </w:p>
    <w:p w14:paraId="68408E38" w14:textId="60FAC42A" w:rsidR="003F054A" w:rsidRDefault="00000000">
      <w:pPr>
        <w:rPr>
          <w:rFonts w:cs="Calibri"/>
        </w:rPr>
      </w:pPr>
      <w:r>
        <w:rPr>
          <w:rFonts w:hint="eastAsia"/>
        </w:rPr>
        <w:t>为确保“全新呼吸-中国哮喘患者在线登记数据库系统建设项目II期”项目的数据质量，最大程度地</w:t>
      </w:r>
      <w:ins w:id="6" w:author="xin sun" w:date="2022-09-09T12:00:00Z">
        <w:r w:rsidR="005E6EF6">
          <w:rPr>
            <w:rFonts w:hint="eastAsia"/>
          </w:rPr>
          <w:t>保证</w:t>
        </w:r>
      </w:ins>
      <w:del w:id="7" w:author="xin sun" w:date="2022-09-09T12:00:00Z">
        <w:r w:rsidDel="005E6EF6">
          <w:rPr>
            <w:rFonts w:hint="eastAsia"/>
          </w:rPr>
          <w:delText>实现</w:delText>
        </w:r>
      </w:del>
      <w:r>
        <w:rPr>
          <w:rFonts w:hint="eastAsia"/>
        </w:rPr>
        <w:t>登记数据</w:t>
      </w:r>
      <w:ins w:id="8" w:author="xin sun" w:date="2022-09-09T12:00:00Z">
        <w:r w:rsidR="005E6EF6">
          <w:rPr>
            <w:rFonts w:hint="eastAsia"/>
          </w:rPr>
          <w:t>库的</w:t>
        </w:r>
      </w:ins>
      <w:ins w:id="9" w:author="xin sun" w:date="2022-09-09T12:01:00Z">
        <w:r w:rsidR="005E6EF6">
          <w:rPr>
            <w:rFonts w:hint="eastAsia"/>
          </w:rPr>
          <w:t>安全和实现登记数据库的效用，提前</w:t>
        </w:r>
      </w:ins>
      <w:ins w:id="10" w:author="xin sun" w:date="2022-09-09T12:02:00Z">
        <w:r w:rsidR="005E6EF6">
          <w:rPr>
            <w:rFonts w:hint="eastAsia"/>
          </w:rPr>
          <w:t>制定计划规范数据的采集、管理、储存、清洗和分析等过程</w:t>
        </w:r>
      </w:ins>
      <w:ins w:id="11" w:author="xin sun" w:date="2022-09-09T12:01:00Z">
        <w:r w:rsidR="005E6EF6">
          <w:rPr>
            <w:rFonts w:hint="eastAsia"/>
          </w:rPr>
          <w:t>。</w:t>
        </w:r>
      </w:ins>
      <w:del w:id="12" w:author="xin sun" w:date="2022-09-09T12:01:00Z">
        <w:r w:rsidDel="005E6EF6">
          <w:rPr>
            <w:rFonts w:hint="eastAsia"/>
          </w:rPr>
          <w:delText>在</w:delText>
        </w:r>
        <w:commentRangeStart w:id="13"/>
        <w:r w:rsidDel="005E6EF6">
          <w:rPr>
            <w:rFonts w:hint="eastAsia"/>
          </w:rPr>
          <w:delText>研究目的</w:delText>
        </w:r>
        <w:commentRangeEnd w:id="13"/>
        <w:r w:rsidDel="005E6EF6">
          <w:rPr>
            <w:rStyle w:val="af1"/>
          </w:rPr>
          <w:commentReference w:id="13"/>
        </w:r>
        <w:r w:rsidDel="005E6EF6">
          <w:rPr>
            <w:rFonts w:hint="eastAsia"/>
          </w:rPr>
          <w:delText>中的效用，本文参考</w:delText>
        </w:r>
      </w:del>
      <w:proofErr w:type="gramStart"/>
      <w:ins w:id="14" w:author="xin sun" w:date="2022-09-09T11:57:00Z">
        <w:r w:rsidR="00CC1804">
          <w:rPr>
            <w:rFonts w:hint="eastAsia"/>
          </w:rPr>
          <w:t>验</w:t>
        </w:r>
        <w:proofErr w:type="gramEnd"/>
        <w:r w:rsidR="00CC1804">
          <w:rPr>
            <w:rFonts w:hint="eastAsia"/>
          </w:rPr>
          <w:t>数据管理</w:t>
        </w:r>
      </w:ins>
      <w:del w:id="15" w:author="xin sun" w:date="2022-09-09T11:57:00Z">
        <w:r w:rsidDel="00CC1804">
          <w:rPr>
            <w:rFonts w:hint="eastAsia"/>
          </w:rPr>
          <w:delText>美国医疗保健研究与质量局（Agency</w:delText>
        </w:r>
        <w:r w:rsidDel="00CC1804">
          <w:delText xml:space="preserve"> for Healthcare Research and Quality, AHRQ）</w:delText>
        </w:r>
        <w:r w:rsidDel="00CC1804">
          <w:rPr>
            <w:rFonts w:hint="eastAsia"/>
          </w:rPr>
          <w:delText>发布的《评估患者结局的登记研究使用手册》</w:delText>
        </w:r>
      </w:del>
      <w:r>
        <w:rPr>
          <w:rFonts w:hint="eastAsia"/>
        </w:rPr>
        <w:t>，</w:t>
      </w:r>
      <w:ins w:id="16" w:author="xin sun" w:date="2022-09-09T12:03:00Z">
        <w:r w:rsidR="005E6EF6" w:rsidDel="005E6EF6">
          <w:rPr>
            <w:rFonts w:hint="eastAsia"/>
          </w:rPr>
          <w:t xml:space="preserve"> </w:t>
        </w:r>
      </w:ins>
      <w:del w:id="17" w:author="xin sun" w:date="2022-09-09T12:03:00Z">
        <w:r w:rsidDel="005E6EF6">
          <w:rPr>
            <w:rFonts w:hint="eastAsia"/>
          </w:rPr>
          <w:delText>特编制此数据管理计划。</w:delText>
        </w:r>
      </w:del>
    </w:p>
    <w:p w14:paraId="10B287A9" w14:textId="77777777" w:rsidR="003F054A" w:rsidRDefault="00000000">
      <w:pPr>
        <w:pStyle w:val="1"/>
        <w:numPr>
          <w:ilvl w:val="0"/>
          <w:numId w:val="1"/>
        </w:numPr>
      </w:pPr>
      <w:bookmarkStart w:id="18" w:name="_Toc113456198"/>
      <w:r>
        <w:rPr>
          <w:rFonts w:hint="eastAsia"/>
        </w:rPr>
        <w:t>数据管理计划目标</w:t>
      </w:r>
      <w:bookmarkEnd w:id="18"/>
    </w:p>
    <w:p w14:paraId="2C0B1791" w14:textId="77777777" w:rsidR="003F054A" w:rsidRDefault="00000000">
      <w:pPr>
        <w:rPr>
          <w:rFonts w:cs="Calibri"/>
        </w:rPr>
      </w:pPr>
      <w:r>
        <w:rPr>
          <w:rFonts w:hint="eastAsia"/>
        </w:rPr>
        <w:t>本数据管理计划旨在规范数据管理过程，以保证数据</w:t>
      </w:r>
      <w:r>
        <w:rPr>
          <w:rFonts w:cs="Calibri" w:hint="eastAsia"/>
        </w:rPr>
        <w:t>的真实性、完整性、一致性、准确性。</w:t>
      </w:r>
    </w:p>
    <w:p w14:paraId="4093DFDB" w14:textId="131DD3BF" w:rsidR="003F054A" w:rsidRDefault="00000000">
      <w:pPr>
        <w:pStyle w:val="1"/>
        <w:numPr>
          <w:ilvl w:val="0"/>
          <w:numId w:val="1"/>
        </w:numPr>
      </w:pPr>
      <w:bookmarkStart w:id="19" w:name="_Toc113456199"/>
      <w:r>
        <w:rPr>
          <w:rFonts w:hint="eastAsia"/>
        </w:rPr>
        <w:t>相关</w:t>
      </w:r>
      <w:ins w:id="20" w:author="xin sun" w:date="2022-09-09T12:16:00Z">
        <w:r w:rsidR="00EF7EA5">
          <w:rPr>
            <w:rFonts w:hint="eastAsia"/>
          </w:rPr>
          <w:t>方参与计划</w:t>
        </w:r>
      </w:ins>
      <w:del w:id="21" w:author="xin sun" w:date="2022-09-09T12:16:00Z">
        <w:r w:rsidDel="00EF7EA5">
          <w:rPr>
            <w:rFonts w:hint="eastAsia"/>
          </w:rPr>
          <w:delText>人员</w:delText>
        </w:r>
      </w:del>
      <w:bookmarkEnd w:id="19"/>
    </w:p>
    <w:tbl>
      <w:tblPr>
        <w:tblStyle w:val="af"/>
        <w:tblW w:w="0" w:type="auto"/>
        <w:tblLook w:val="04A0" w:firstRow="1" w:lastRow="0" w:firstColumn="1" w:lastColumn="0" w:noHBand="0" w:noVBand="1"/>
      </w:tblPr>
      <w:tblGrid>
        <w:gridCol w:w="2765"/>
        <w:gridCol w:w="2765"/>
        <w:gridCol w:w="2766"/>
      </w:tblGrid>
      <w:tr w:rsidR="00EF7EA5" w14:paraId="707D4D72" w14:textId="77777777" w:rsidTr="00EF7EA5">
        <w:trPr>
          <w:ins w:id="22" w:author="xin sun" w:date="2022-09-09T12:17:00Z"/>
        </w:trPr>
        <w:tc>
          <w:tcPr>
            <w:tcW w:w="2765" w:type="dxa"/>
          </w:tcPr>
          <w:p w14:paraId="3F617921" w14:textId="7AFC4150" w:rsidR="00EF7EA5" w:rsidRDefault="00EF7EA5" w:rsidP="00EF7EA5">
            <w:pPr>
              <w:spacing w:line="240" w:lineRule="auto"/>
              <w:ind w:firstLine="0"/>
              <w:rPr>
                <w:ins w:id="23" w:author="xin sun" w:date="2022-09-09T12:17:00Z"/>
                <w:rFonts w:hint="eastAsia"/>
              </w:rPr>
              <w:pPrChange w:id="24" w:author="xin sun" w:date="2022-09-09T12:17:00Z">
                <w:pPr>
                  <w:ind w:firstLine="0"/>
                </w:pPr>
              </w:pPrChange>
            </w:pPr>
            <w:ins w:id="25" w:author="xin sun" w:date="2022-09-09T12:17:00Z">
              <w:r>
                <w:rPr>
                  <w:rFonts w:hint="eastAsia"/>
                </w:rPr>
                <w:t>角色</w:t>
              </w:r>
            </w:ins>
          </w:p>
        </w:tc>
        <w:tc>
          <w:tcPr>
            <w:tcW w:w="2765" w:type="dxa"/>
          </w:tcPr>
          <w:p w14:paraId="1970BCA2" w14:textId="689642E4" w:rsidR="00EF7EA5" w:rsidRDefault="00EF7EA5" w:rsidP="00EF7EA5">
            <w:pPr>
              <w:spacing w:line="240" w:lineRule="auto"/>
              <w:ind w:firstLine="0"/>
              <w:rPr>
                <w:ins w:id="26" w:author="xin sun" w:date="2022-09-09T12:17:00Z"/>
                <w:rFonts w:hint="eastAsia"/>
              </w:rPr>
              <w:pPrChange w:id="27" w:author="xin sun" w:date="2022-09-09T12:17:00Z">
                <w:pPr>
                  <w:ind w:firstLine="0"/>
                </w:pPr>
              </w:pPrChange>
            </w:pPr>
            <w:ins w:id="28" w:author="xin sun" w:date="2022-09-09T12:17:00Z">
              <w:r>
                <w:rPr>
                  <w:rFonts w:hint="eastAsia"/>
                </w:rPr>
                <w:t>任务</w:t>
              </w:r>
            </w:ins>
          </w:p>
        </w:tc>
        <w:tc>
          <w:tcPr>
            <w:tcW w:w="2766" w:type="dxa"/>
          </w:tcPr>
          <w:p w14:paraId="15015DEF" w14:textId="77777777" w:rsidR="00EF7EA5" w:rsidRDefault="00EF7EA5" w:rsidP="00EF7EA5">
            <w:pPr>
              <w:spacing w:line="240" w:lineRule="auto"/>
              <w:ind w:firstLine="0"/>
              <w:rPr>
                <w:ins w:id="29" w:author="xin sun" w:date="2022-09-09T12:17:00Z"/>
              </w:rPr>
              <w:pPrChange w:id="30" w:author="xin sun" w:date="2022-09-09T12:17:00Z">
                <w:pPr>
                  <w:ind w:firstLine="0"/>
                </w:pPr>
              </w:pPrChange>
            </w:pPr>
          </w:p>
        </w:tc>
      </w:tr>
      <w:tr w:rsidR="00EF7EA5" w14:paraId="761C144C" w14:textId="77777777" w:rsidTr="00EF7EA5">
        <w:trPr>
          <w:ins w:id="31" w:author="xin sun" w:date="2022-09-09T12:17:00Z"/>
        </w:trPr>
        <w:tc>
          <w:tcPr>
            <w:tcW w:w="2765" w:type="dxa"/>
          </w:tcPr>
          <w:p w14:paraId="12111464" w14:textId="510523D4" w:rsidR="00EF7EA5" w:rsidRDefault="00EF7EA5" w:rsidP="00EF7EA5">
            <w:pPr>
              <w:spacing w:line="240" w:lineRule="auto"/>
              <w:ind w:firstLine="0"/>
              <w:rPr>
                <w:ins w:id="32" w:author="xin sun" w:date="2022-09-09T12:17:00Z"/>
                <w:rFonts w:hint="eastAsia"/>
              </w:rPr>
              <w:pPrChange w:id="33" w:author="xin sun" w:date="2022-09-09T12:17:00Z">
                <w:pPr>
                  <w:ind w:firstLine="0"/>
                </w:pPr>
              </w:pPrChange>
            </w:pPr>
            <w:ins w:id="34" w:author="xin sun" w:date="2022-09-09T12:17:00Z">
              <w:r>
                <w:rPr>
                  <w:rFonts w:hint="eastAsia"/>
                </w:rPr>
                <w:t>总中心项目组</w:t>
              </w:r>
            </w:ins>
          </w:p>
        </w:tc>
        <w:tc>
          <w:tcPr>
            <w:tcW w:w="2765" w:type="dxa"/>
          </w:tcPr>
          <w:p w14:paraId="3447EB1D" w14:textId="5CAF62E7" w:rsidR="00EF7EA5" w:rsidRDefault="00EF7EA5" w:rsidP="00EF7EA5">
            <w:pPr>
              <w:spacing w:line="240" w:lineRule="auto"/>
              <w:ind w:firstLine="0"/>
              <w:rPr>
                <w:ins w:id="35" w:author="xin sun" w:date="2022-09-09T12:17:00Z"/>
              </w:rPr>
              <w:pPrChange w:id="36" w:author="xin sun" w:date="2022-09-09T12:17:00Z">
                <w:pPr>
                  <w:ind w:firstLine="0"/>
                </w:pPr>
              </w:pPrChange>
            </w:pPr>
            <w:ins w:id="37" w:author="xin sun" w:date="2022-09-09T12:18:00Z">
              <w:r>
                <w:rPr>
                  <w:rFonts w:hint="eastAsia"/>
                </w:rPr>
                <w:t>制定CRF、</w:t>
              </w:r>
            </w:ins>
            <w:ins w:id="38" w:author="xin sun" w:date="2022-09-09T12:20:00Z">
              <w:r>
                <w:rPr>
                  <w:rFonts w:hint="eastAsia"/>
                </w:rPr>
                <w:t>质控</w:t>
              </w:r>
            </w:ins>
          </w:p>
        </w:tc>
        <w:tc>
          <w:tcPr>
            <w:tcW w:w="2766" w:type="dxa"/>
          </w:tcPr>
          <w:p w14:paraId="46138682" w14:textId="77777777" w:rsidR="00EF7EA5" w:rsidRDefault="00EF7EA5" w:rsidP="00EF7EA5">
            <w:pPr>
              <w:spacing w:line="240" w:lineRule="auto"/>
              <w:ind w:firstLine="0"/>
              <w:rPr>
                <w:ins w:id="39" w:author="xin sun" w:date="2022-09-09T12:17:00Z"/>
              </w:rPr>
              <w:pPrChange w:id="40" w:author="xin sun" w:date="2022-09-09T12:17:00Z">
                <w:pPr>
                  <w:ind w:firstLine="0"/>
                </w:pPr>
              </w:pPrChange>
            </w:pPr>
          </w:p>
        </w:tc>
      </w:tr>
      <w:tr w:rsidR="00EF7EA5" w14:paraId="49902598" w14:textId="77777777" w:rsidTr="00EF7EA5">
        <w:trPr>
          <w:ins w:id="41" w:author="xin sun" w:date="2022-09-09T12:17:00Z"/>
        </w:trPr>
        <w:tc>
          <w:tcPr>
            <w:tcW w:w="2765" w:type="dxa"/>
          </w:tcPr>
          <w:p w14:paraId="2E43971B" w14:textId="0FCDD31B" w:rsidR="00EF7EA5" w:rsidRDefault="00EF7EA5" w:rsidP="00EF7EA5">
            <w:pPr>
              <w:spacing w:line="240" w:lineRule="auto"/>
              <w:ind w:firstLine="0"/>
              <w:rPr>
                <w:ins w:id="42" w:author="xin sun" w:date="2022-09-09T12:17:00Z"/>
              </w:rPr>
              <w:pPrChange w:id="43" w:author="xin sun" w:date="2022-09-09T12:17:00Z">
                <w:pPr>
                  <w:ind w:firstLine="0"/>
                </w:pPr>
              </w:pPrChange>
            </w:pPr>
            <w:ins w:id="44" w:author="xin sun" w:date="2022-09-09T12:17:00Z">
              <w:r>
                <w:rPr>
                  <w:rFonts w:hint="eastAsia"/>
                </w:rPr>
                <w:t>云平台</w:t>
              </w:r>
            </w:ins>
            <w:ins w:id="45" w:author="xin sun" w:date="2022-09-09T12:18:00Z">
              <w:r>
                <w:rPr>
                  <w:rFonts w:hint="eastAsia"/>
                </w:rPr>
                <w:t>公司</w:t>
              </w:r>
            </w:ins>
          </w:p>
        </w:tc>
        <w:tc>
          <w:tcPr>
            <w:tcW w:w="2765" w:type="dxa"/>
          </w:tcPr>
          <w:p w14:paraId="7208A512" w14:textId="576A992C" w:rsidR="00EF7EA5" w:rsidRDefault="00EF7EA5" w:rsidP="00EF7EA5">
            <w:pPr>
              <w:spacing w:line="240" w:lineRule="auto"/>
              <w:ind w:firstLine="0"/>
              <w:rPr>
                <w:ins w:id="46" w:author="xin sun" w:date="2022-09-09T12:17:00Z"/>
              </w:rPr>
              <w:pPrChange w:id="47" w:author="xin sun" w:date="2022-09-09T12:17:00Z">
                <w:pPr>
                  <w:ind w:firstLine="0"/>
                </w:pPr>
              </w:pPrChange>
            </w:pPr>
            <w:ins w:id="48" w:author="xin sun" w:date="2022-09-09T12:18:00Z">
              <w:r>
                <w:rPr>
                  <w:rFonts w:hint="eastAsia"/>
                </w:rPr>
                <w:t>数据采集平台搭建、测试、培训、答疑</w:t>
              </w:r>
            </w:ins>
          </w:p>
        </w:tc>
        <w:tc>
          <w:tcPr>
            <w:tcW w:w="2766" w:type="dxa"/>
          </w:tcPr>
          <w:p w14:paraId="50B1A191" w14:textId="77777777" w:rsidR="00EF7EA5" w:rsidRDefault="00EF7EA5" w:rsidP="00EF7EA5">
            <w:pPr>
              <w:spacing w:line="240" w:lineRule="auto"/>
              <w:ind w:firstLine="0"/>
              <w:rPr>
                <w:ins w:id="49" w:author="xin sun" w:date="2022-09-09T12:17:00Z"/>
              </w:rPr>
              <w:pPrChange w:id="50" w:author="xin sun" w:date="2022-09-09T12:17:00Z">
                <w:pPr>
                  <w:ind w:firstLine="0"/>
                </w:pPr>
              </w:pPrChange>
            </w:pPr>
          </w:p>
        </w:tc>
      </w:tr>
      <w:tr w:rsidR="00EF7EA5" w14:paraId="360E1958" w14:textId="77777777" w:rsidTr="00EF7EA5">
        <w:trPr>
          <w:ins w:id="51" w:author="xin sun" w:date="2022-09-09T12:17:00Z"/>
        </w:trPr>
        <w:tc>
          <w:tcPr>
            <w:tcW w:w="2765" w:type="dxa"/>
          </w:tcPr>
          <w:p w14:paraId="568EB393" w14:textId="6948F719" w:rsidR="00EF7EA5" w:rsidRDefault="00EF7EA5" w:rsidP="00EF7EA5">
            <w:pPr>
              <w:spacing w:line="240" w:lineRule="auto"/>
              <w:ind w:firstLine="0"/>
              <w:rPr>
                <w:ins w:id="52" w:author="xin sun" w:date="2022-09-09T12:17:00Z"/>
                <w:rFonts w:hint="eastAsia"/>
              </w:rPr>
            </w:pPr>
            <w:ins w:id="53" w:author="xin sun" w:date="2022-09-09T12:19:00Z">
              <w:r>
                <w:rPr>
                  <w:rFonts w:hint="eastAsia"/>
                </w:rPr>
                <w:t>数据录入员</w:t>
              </w:r>
            </w:ins>
          </w:p>
        </w:tc>
        <w:tc>
          <w:tcPr>
            <w:tcW w:w="2765" w:type="dxa"/>
          </w:tcPr>
          <w:p w14:paraId="3B8BE6A6" w14:textId="3D64EA35" w:rsidR="00EF7EA5" w:rsidRDefault="00EF7EA5" w:rsidP="00EF7EA5">
            <w:pPr>
              <w:spacing w:line="240" w:lineRule="auto"/>
              <w:ind w:firstLine="0"/>
              <w:rPr>
                <w:ins w:id="54" w:author="xin sun" w:date="2022-09-09T12:17:00Z"/>
                <w:rFonts w:hint="eastAsia"/>
              </w:rPr>
            </w:pPr>
            <w:ins w:id="55" w:author="xin sun" w:date="2022-09-09T12:19:00Z">
              <w:r>
                <w:rPr>
                  <w:rFonts w:hint="eastAsia"/>
                </w:rPr>
                <w:t>数据录入</w:t>
              </w:r>
            </w:ins>
          </w:p>
        </w:tc>
        <w:tc>
          <w:tcPr>
            <w:tcW w:w="2766" w:type="dxa"/>
          </w:tcPr>
          <w:p w14:paraId="011C4EF7" w14:textId="77777777" w:rsidR="00EF7EA5" w:rsidRDefault="00EF7EA5" w:rsidP="00EF7EA5">
            <w:pPr>
              <w:spacing w:line="240" w:lineRule="auto"/>
              <w:ind w:firstLine="0"/>
              <w:rPr>
                <w:ins w:id="56" w:author="xin sun" w:date="2022-09-09T12:17:00Z"/>
              </w:rPr>
            </w:pPr>
          </w:p>
        </w:tc>
      </w:tr>
      <w:tr w:rsidR="00EF7EA5" w14:paraId="4A0CA5D9" w14:textId="77777777" w:rsidTr="00EF7EA5">
        <w:trPr>
          <w:ins w:id="57" w:author="xin sun" w:date="2022-09-09T12:17:00Z"/>
        </w:trPr>
        <w:tc>
          <w:tcPr>
            <w:tcW w:w="2765" w:type="dxa"/>
          </w:tcPr>
          <w:p w14:paraId="57190D90" w14:textId="7D1DEC6A" w:rsidR="00EF7EA5" w:rsidRDefault="00EF7EA5" w:rsidP="00EF7EA5">
            <w:pPr>
              <w:spacing w:line="240" w:lineRule="auto"/>
              <w:ind w:firstLine="0"/>
              <w:rPr>
                <w:ins w:id="58" w:author="xin sun" w:date="2022-09-09T12:17:00Z"/>
                <w:rFonts w:hint="eastAsia"/>
              </w:rPr>
            </w:pPr>
            <w:ins w:id="59" w:author="xin sun" w:date="2022-09-09T12:19:00Z">
              <w:r>
                <w:rPr>
                  <w:rFonts w:hint="eastAsia"/>
                </w:rPr>
                <w:t>南鹏</w:t>
              </w:r>
              <w:r>
                <w:rPr>
                  <w:rFonts w:hint="eastAsia"/>
                </w:rPr>
                <w:t>PM</w:t>
              </w:r>
            </w:ins>
          </w:p>
        </w:tc>
        <w:tc>
          <w:tcPr>
            <w:tcW w:w="2765" w:type="dxa"/>
          </w:tcPr>
          <w:p w14:paraId="772A426C" w14:textId="638EBFE4" w:rsidR="00EF7EA5" w:rsidRDefault="00EF7EA5" w:rsidP="00EF7EA5">
            <w:pPr>
              <w:spacing w:line="240" w:lineRule="auto"/>
              <w:ind w:firstLine="0"/>
              <w:rPr>
                <w:ins w:id="60" w:author="xin sun" w:date="2022-09-09T12:17:00Z"/>
              </w:rPr>
            </w:pPr>
            <w:ins w:id="61" w:author="xin sun" w:date="2022-09-09T12:19:00Z">
              <w:r>
                <w:rPr>
                  <w:rFonts w:hint="eastAsia"/>
                </w:rPr>
                <w:t>质疑、溯源</w:t>
              </w:r>
            </w:ins>
          </w:p>
        </w:tc>
        <w:tc>
          <w:tcPr>
            <w:tcW w:w="2766" w:type="dxa"/>
          </w:tcPr>
          <w:p w14:paraId="2B4325C4" w14:textId="77777777" w:rsidR="00EF7EA5" w:rsidRDefault="00EF7EA5" w:rsidP="00EF7EA5">
            <w:pPr>
              <w:spacing w:line="240" w:lineRule="auto"/>
              <w:ind w:firstLine="0"/>
              <w:rPr>
                <w:ins w:id="62" w:author="xin sun" w:date="2022-09-09T12:17:00Z"/>
              </w:rPr>
            </w:pPr>
          </w:p>
        </w:tc>
      </w:tr>
      <w:tr w:rsidR="00EF7EA5" w14:paraId="0DBF1029" w14:textId="77777777" w:rsidTr="00EF7EA5">
        <w:trPr>
          <w:ins w:id="63" w:author="xin sun" w:date="2022-09-09T12:19:00Z"/>
        </w:trPr>
        <w:tc>
          <w:tcPr>
            <w:tcW w:w="2765" w:type="dxa"/>
          </w:tcPr>
          <w:p w14:paraId="1F0C2BB1" w14:textId="0E5D1E32" w:rsidR="00EF7EA5" w:rsidRDefault="00EF7EA5" w:rsidP="00EF7EA5">
            <w:pPr>
              <w:spacing w:line="240" w:lineRule="auto"/>
              <w:ind w:firstLine="0"/>
              <w:rPr>
                <w:ins w:id="64" w:author="xin sun" w:date="2022-09-09T12:19:00Z"/>
                <w:rFonts w:hint="eastAsia"/>
              </w:rPr>
            </w:pPr>
            <w:ins w:id="65" w:author="xin sun" w:date="2022-09-09T12:20:00Z">
              <w:r>
                <w:rPr>
                  <w:rFonts w:hint="eastAsia"/>
                </w:rPr>
                <w:t>南鹏数据管理员</w:t>
              </w:r>
            </w:ins>
          </w:p>
        </w:tc>
        <w:tc>
          <w:tcPr>
            <w:tcW w:w="2765" w:type="dxa"/>
          </w:tcPr>
          <w:p w14:paraId="30F4E3B8" w14:textId="589A87EB" w:rsidR="00EF7EA5" w:rsidRDefault="00EF7EA5" w:rsidP="00EF7EA5">
            <w:pPr>
              <w:spacing w:line="240" w:lineRule="auto"/>
              <w:ind w:firstLine="0"/>
              <w:rPr>
                <w:ins w:id="66" w:author="xin sun" w:date="2022-09-09T12:19:00Z"/>
                <w:rFonts w:hint="eastAsia"/>
              </w:rPr>
            </w:pPr>
            <w:ins w:id="67" w:author="xin sun" w:date="2022-09-09T12:20:00Z">
              <w:r>
                <w:rPr>
                  <w:rFonts w:hint="eastAsia"/>
                </w:rPr>
                <w:t>逻辑核查、质疑、数据质量报告</w:t>
              </w:r>
            </w:ins>
          </w:p>
        </w:tc>
        <w:tc>
          <w:tcPr>
            <w:tcW w:w="2766" w:type="dxa"/>
          </w:tcPr>
          <w:p w14:paraId="3DD0C915" w14:textId="77777777" w:rsidR="00EF7EA5" w:rsidRDefault="00EF7EA5" w:rsidP="00EF7EA5">
            <w:pPr>
              <w:spacing w:line="240" w:lineRule="auto"/>
              <w:ind w:firstLine="0"/>
              <w:rPr>
                <w:ins w:id="68" w:author="xin sun" w:date="2022-09-09T12:19:00Z"/>
              </w:rPr>
            </w:pPr>
          </w:p>
        </w:tc>
      </w:tr>
      <w:tr w:rsidR="00EF7EA5" w14:paraId="3946E95E" w14:textId="77777777" w:rsidTr="00EF7EA5">
        <w:trPr>
          <w:ins w:id="69" w:author="xin sun" w:date="2022-09-09T12:20:00Z"/>
        </w:trPr>
        <w:tc>
          <w:tcPr>
            <w:tcW w:w="2765" w:type="dxa"/>
          </w:tcPr>
          <w:p w14:paraId="10A44481" w14:textId="0753864B" w:rsidR="00EF7EA5" w:rsidRDefault="00EF7EA5" w:rsidP="00EF7EA5">
            <w:pPr>
              <w:spacing w:line="240" w:lineRule="auto"/>
              <w:ind w:firstLine="0"/>
              <w:rPr>
                <w:ins w:id="70" w:author="xin sun" w:date="2022-09-09T12:20:00Z"/>
                <w:rFonts w:hint="eastAsia"/>
              </w:rPr>
            </w:pPr>
            <w:ins w:id="71" w:author="xin sun" w:date="2022-09-09T12:20:00Z">
              <w:r>
                <w:rPr>
                  <w:rFonts w:hint="eastAsia"/>
                </w:rPr>
                <w:t>南鹏统计分析师</w:t>
              </w:r>
            </w:ins>
          </w:p>
        </w:tc>
        <w:tc>
          <w:tcPr>
            <w:tcW w:w="2765" w:type="dxa"/>
          </w:tcPr>
          <w:p w14:paraId="08E4B60C" w14:textId="05846658" w:rsidR="00EF7EA5" w:rsidRDefault="00EF7EA5" w:rsidP="00EF7EA5">
            <w:pPr>
              <w:spacing w:line="240" w:lineRule="auto"/>
              <w:ind w:firstLine="0"/>
              <w:rPr>
                <w:ins w:id="72" w:author="xin sun" w:date="2022-09-09T12:20:00Z"/>
                <w:rFonts w:hint="eastAsia"/>
              </w:rPr>
            </w:pPr>
            <w:ins w:id="73" w:author="xin sun" w:date="2022-09-09T12:21:00Z">
              <w:r>
                <w:rPr>
                  <w:rFonts w:hint="eastAsia"/>
                </w:rPr>
                <w:t>统计分析</w:t>
              </w:r>
            </w:ins>
          </w:p>
        </w:tc>
        <w:tc>
          <w:tcPr>
            <w:tcW w:w="2766" w:type="dxa"/>
          </w:tcPr>
          <w:p w14:paraId="4928B224" w14:textId="77777777" w:rsidR="00EF7EA5" w:rsidRDefault="00EF7EA5" w:rsidP="00EF7EA5">
            <w:pPr>
              <w:spacing w:line="240" w:lineRule="auto"/>
              <w:ind w:firstLine="0"/>
              <w:rPr>
                <w:ins w:id="74" w:author="xin sun" w:date="2022-09-09T12:20:00Z"/>
              </w:rPr>
            </w:pPr>
          </w:p>
        </w:tc>
      </w:tr>
    </w:tbl>
    <w:p w14:paraId="6FDCDA9B" w14:textId="77777777" w:rsidR="003F054A" w:rsidRDefault="003F054A"/>
    <w:p w14:paraId="06BB5AAF" w14:textId="77777777" w:rsidR="003F054A" w:rsidRDefault="00000000">
      <w:pPr>
        <w:pStyle w:val="1"/>
        <w:numPr>
          <w:ilvl w:val="0"/>
          <w:numId w:val="1"/>
        </w:numPr>
      </w:pPr>
      <w:bookmarkStart w:id="75" w:name="_Toc113456200"/>
      <w:r>
        <w:rPr>
          <w:rFonts w:hint="eastAsia"/>
        </w:rPr>
        <w:t>启动阶段</w:t>
      </w:r>
      <w:bookmarkEnd w:id="75"/>
    </w:p>
    <w:p w14:paraId="5C928E1D" w14:textId="2411441A" w:rsidR="003F054A" w:rsidRDefault="00EE0CE2">
      <w:pPr>
        <w:pStyle w:val="2"/>
      </w:pPr>
      <w:bookmarkStart w:id="76" w:name="_Toc113456201"/>
      <w:ins w:id="77" w:author="xin sun" w:date="2022-09-07T17:27:00Z">
        <w:r>
          <w:rPr>
            <w:rFonts w:hint="eastAsia"/>
          </w:rPr>
          <w:t>4</w:t>
        </w:r>
        <w:r>
          <w:t xml:space="preserve">.1 </w:t>
        </w:r>
      </w:ins>
      <w:r>
        <w:t>数据库</w:t>
      </w:r>
      <w:r>
        <w:rPr>
          <w:rFonts w:hint="eastAsia"/>
        </w:rPr>
        <w:t>设计</w:t>
      </w:r>
      <w:bookmarkEnd w:id="76"/>
    </w:p>
    <w:p w14:paraId="7D62E49E" w14:textId="77777777" w:rsidR="003F054A" w:rsidRDefault="00000000">
      <w:commentRangeStart w:id="78"/>
      <w:proofErr w:type="gramStart"/>
      <w:r>
        <w:rPr>
          <w:rFonts w:hint="eastAsia"/>
        </w:rPr>
        <w:t>本登记</w:t>
      </w:r>
      <w:proofErr w:type="gramEnd"/>
      <w:r>
        <w:rPr>
          <w:rFonts w:hint="eastAsia"/>
        </w:rPr>
        <w:t>研究利用</w:t>
      </w:r>
      <w:commentRangeStart w:id="79"/>
      <w:commentRangeStart w:id="80"/>
      <w:r>
        <w:rPr>
          <w:rFonts w:hint="eastAsia"/>
        </w:rPr>
        <w:t>中国哮喘患者在线登记云平台</w:t>
      </w:r>
      <w:commentRangeEnd w:id="79"/>
      <w:r>
        <w:commentReference w:id="79"/>
      </w:r>
      <w:commentRangeEnd w:id="80"/>
      <w:r w:rsidR="000E2D3F">
        <w:rPr>
          <w:rStyle w:val="af1"/>
        </w:rPr>
        <w:commentReference w:id="80"/>
      </w:r>
      <w:r>
        <w:rPr>
          <w:rFonts w:hint="eastAsia"/>
        </w:rPr>
        <w:t>系统（下文简称为登记云平台）进行</w:t>
      </w:r>
      <w:r>
        <w:t>CRF</w:t>
      </w:r>
      <w:r>
        <w:rPr>
          <w:rFonts w:hint="eastAsia"/>
        </w:rPr>
        <w:t>表单中的数据采集。</w:t>
      </w:r>
    </w:p>
    <w:p w14:paraId="7BA4B11A" w14:textId="77777777" w:rsidR="003F054A" w:rsidRDefault="00000000">
      <w:pPr>
        <w:rPr>
          <w:rFonts w:eastAsia="宋体"/>
        </w:rPr>
      </w:pPr>
      <w:r>
        <w:rPr>
          <w:rFonts w:eastAsia="宋体" w:hint="eastAsia"/>
        </w:rPr>
        <w:lastRenderedPageBreak/>
        <w:t>登记云平台的设计应包括以下两个要素：1</w:t>
      </w:r>
      <w:r>
        <w:rPr>
          <w:rFonts w:eastAsia="宋体"/>
        </w:rPr>
        <w:t>)</w:t>
      </w:r>
      <w:r>
        <w:rPr>
          <w:rFonts w:eastAsia="宋体" w:hint="eastAsia"/>
        </w:rPr>
        <w:t>根据CRF表决定采集的数据要素，以及根据</w:t>
      </w:r>
      <w:commentRangeStart w:id="81"/>
      <w:commentRangeStart w:id="82"/>
      <w:r>
        <w:rPr>
          <w:rFonts w:eastAsia="宋体" w:hint="eastAsia"/>
        </w:rPr>
        <w:t>注释CRF</w:t>
      </w:r>
      <w:commentRangeEnd w:id="81"/>
      <w:r>
        <w:rPr>
          <w:rStyle w:val="af1"/>
        </w:rPr>
        <w:commentReference w:id="81"/>
      </w:r>
      <w:commentRangeEnd w:id="82"/>
      <w:r w:rsidR="000E2D3F">
        <w:rPr>
          <w:rStyle w:val="af1"/>
        </w:rPr>
        <w:commentReference w:id="82"/>
      </w:r>
      <w:r>
        <w:rPr>
          <w:rFonts w:eastAsia="宋体" w:hint="eastAsia"/>
        </w:rPr>
        <w:t>确定数据要素的变量名称、类型、格式、长度、编码赋值、其他描述；2）</w:t>
      </w:r>
      <w:r>
        <w:rPr>
          <w:rFonts w:hint="eastAsia"/>
        </w:rPr>
        <w:t>建立逻辑核查需求（edit</w:t>
      </w:r>
      <w:r>
        <w:t xml:space="preserve"> check </w:t>
      </w:r>
      <w:r>
        <w:rPr>
          <w:rFonts w:hint="eastAsia"/>
        </w:rPr>
        <w:t>specification</w:t>
      </w:r>
      <w:r>
        <w:t>, ECS</w:t>
      </w:r>
      <w:r>
        <w:rPr>
          <w:rFonts w:hint="eastAsia"/>
        </w:rPr>
        <w:t>），</w:t>
      </w:r>
      <w:r>
        <w:rPr>
          <w:rFonts w:eastAsia="宋体" w:hint="eastAsia"/>
        </w:rPr>
        <w:t>设计数据要素的逻辑检查规则，以及不同数据元素之间的逻辑关系。</w:t>
      </w:r>
      <w:commentRangeEnd w:id="78"/>
      <w:r>
        <w:rPr>
          <w:rStyle w:val="af1"/>
        </w:rPr>
        <w:commentReference w:id="78"/>
      </w:r>
    </w:p>
    <w:p w14:paraId="30208DA1" w14:textId="7AAF2CFB" w:rsidR="003F054A" w:rsidRDefault="000E2D3F">
      <w:pPr>
        <w:pStyle w:val="2"/>
      </w:pPr>
      <w:bookmarkStart w:id="83" w:name="_Toc113456202"/>
      <w:ins w:id="84" w:author="xin sun" w:date="2022-09-07T17:57:00Z">
        <w:r>
          <w:rPr>
            <w:rFonts w:hint="eastAsia"/>
          </w:rPr>
          <w:t>4</w:t>
        </w:r>
        <w:r>
          <w:t xml:space="preserve">.2 </w:t>
        </w:r>
      </w:ins>
      <w:r>
        <w:rPr>
          <w:rFonts w:hint="eastAsia"/>
        </w:rPr>
        <w:t>数据库测试</w:t>
      </w:r>
      <w:bookmarkEnd w:id="83"/>
    </w:p>
    <w:p w14:paraId="6BE61EDF" w14:textId="77777777" w:rsidR="003F054A" w:rsidRDefault="00000000">
      <w:r>
        <w:rPr>
          <w:rFonts w:hint="eastAsia"/>
        </w:rPr>
        <w:t>数据库的测试主要包含对录入、导入、导出、逻辑核查功能的测试。</w:t>
      </w:r>
    </w:p>
    <w:tbl>
      <w:tblPr>
        <w:tblStyle w:val="af"/>
        <w:tblpPr w:leftFromText="180" w:rightFromText="180" w:vertAnchor="text" w:horzAnchor="page" w:tblpX="2368" w:tblpY="75"/>
        <w:tblW w:w="706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9"/>
        <w:gridCol w:w="5607"/>
      </w:tblGrid>
      <w:tr w:rsidR="003F054A" w14:paraId="03A334D6" w14:textId="77777777">
        <w:tc>
          <w:tcPr>
            <w:tcW w:w="1459" w:type="dxa"/>
            <w:tcBorders>
              <w:top w:val="single" w:sz="4" w:space="0" w:color="auto"/>
              <w:bottom w:val="single" w:sz="4" w:space="0" w:color="auto"/>
            </w:tcBorders>
          </w:tcPr>
          <w:p w14:paraId="763B327E" w14:textId="77777777" w:rsidR="003F054A" w:rsidRDefault="00000000">
            <w:pPr>
              <w:pStyle w:val="110"/>
              <w:ind w:firstLine="0"/>
              <w:jc w:val="center"/>
              <w:rPr>
                <w:b/>
              </w:rPr>
            </w:pPr>
            <w:r>
              <w:rPr>
                <w:rFonts w:hint="eastAsia"/>
                <w:b/>
              </w:rPr>
              <w:t>测试目的</w:t>
            </w:r>
          </w:p>
        </w:tc>
        <w:tc>
          <w:tcPr>
            <w:tcW w:w="5607" w:type="dxa"/>
            <w:tcBorders>
              <w:top w:val="single" w:sz="4" w:space="0" w:color="auto"/>
              <w:bottom w:val="single" w:sz="4" w:space="0" w:color="auto"/>
            </w:tcBorders>
          </w:tcPr>
          <w:p w14:paraId="580CF1C0" w14:textId="77777777" w:rsidR="003F054A" w:rsidRDefault="00000000">
            <w:pPr>
              <w:pStyle w:val="110"/>
              <w:ind w:firstLine="0"/>
              <w:jc w:val="center"/>
              <w:rPr>
                <w:b/>
              </w:rPr>
            </w:pPr>
            <w:r>
              <w:rPr>
                <w:rFonts w:hint="eastAsia"/>
                <w:b/>
              </w:rPr>
              <w:t>测试内容</w:t>
            </w:r>
          </w:p>
        </w:tc>
      </w:tr>
      <w:tr w:rsidR="003F054A" w14:paraId="227288DB" w14:textId="77777777">
        <w:tc>
          <w:tcPr>
            <w:tcW w:w="1459" w:type="dxa"/>
            <w:tcBorders>
              <w:top w:val="single" w:sz="4" w:space="0" w:color="auto"/>
            </w:tcBorders>
          </w:tcPr>
          <w:p w14:paraId="272EA04E" w14:textId="77777777" w:rsidR="003F054A" w:rsidRDefault="00000000">
            <w:pPr>
              <w:pStyle w:val="110"/>
              <w:ind w:firstLine="0"/>
            </w:pPr>
            <w:r>
              <w:rPr>
                <w:rFonts w:hint="eastAsia"/>
              </w:rPr>
              <w:t>录入</w:t>
            </w:r>
          </w:p>
        </w:tc>
        <w:tc>
          <w:tcPr>
            <w:tcW w:w="5607" w:type="dxa"/>
            <w:tcBorders>
              <w:top w:val="single" w:sz="4" w:space="0" w:color="auto"/>
            </w:tcBorders>
          </w:tcPr>
          <w:p w14:paraId="42C88A68" w14:textId="77777777" w:rsidR="003F054A" w:rsidRDefault="00000000">
            <w:pPr>
              <w:pStyle w:val="110"/>
              <w:ind w:firstLine="0"/>
            </w:pPr>
            <w:r>
              <w:rPr>
                <w:rFonts w:hint="eastAsia"/>
              </w:rPr>
              <w:t>测试数据是否能录入、是否能完整录入、是否缺少录入数据点，测试是否能对“异常”数据提出质疑</w:t>
            </w:r>
          </w:p>
        </w:tc>
      </w:tr>
      <w:tr w:rsidR="003F054A" w14:paraId="7C5AA3FB" w14:textId="77777777">
        <w:tc>
          <w:tcPr>
            <w:tcW w:w="1459" w:type="dxa"/>
          </w:tcPr>
          <w:p w14:paraId="1EF90191" w14:textId="77777777" w:rsidR="003F054A" w:rsidRDefault="00000000">
            <w:pPr>
              <w:pStyle w:val="110"/>
              <w:ind w:firstLine="0"/>
            </w:pPr>
            <w:r>
              <w:rPr>
                <w:rFonts w:hint="eastAsia"/>
              </w:rPr>
              <w:t>导入/导出</w:t>
            </w:r>
          </w:p>
        </w:tc>
        <w:tc>
          <w:tcPr>
            <w:tcW w:w="5607" w:type="dxa"/>
          </w:tcPr>
          <w:p w14:paraId="51BDE081" w14:textId="77777777" w:rsidR="003F054A" w:rsidRDefault="00000000">
            <w:pPr>
              <w:pStyle w:val="110"/>
              <w:ind w:firstLine="0"/>
            </w:pPr>
            <w:r>
              <w:rPr>
                <w:rFonts w:hint="eastAsia"/>
              </w:rPr>
              <w:t>测试外部电子化数据的加载是否正确，测试导出数据与导入数据的一致性，如数值、类型、格式、变量名称和标签、导出数据的完整性和导出逻辑</w:t>
            </w:r>
          </w:p>
        </w:tc>
      </w:tr>
      <w:tr w:rsidR="003F054A" w14:paraId="3A795E72" w14:textId="77777777">
        <w:tc>
          <w:tcPr>
            <w:tcW w:w="1459" w:type="dxa"/>
          </w:tcPr>
          <w:p w14:paraId="3C51BC56" w14:textId="77777777" w:rsidR="003F054A" w:rsidRDefault="00000000">
            <w:pPr>
              <w:pStyle w:val="110"/>
              <w:ind w:firstLine="0"/>
            </w:pPr>
            <w:r>
              <w:rPr>
                <w:rFonts w:hint="eastAsia"/>
              </w:rPr>
              <w:t>权限</w:t>
            </w:r>
          </w:p>
        </w:tc>
        <w:tc>
          <w:tcPr>
            <w:tcW w:w="5607" w:type="dxa"/>
          </w:tcPr>
          <w:p w14:paraId="26B2F54D" w14:textId="77777777" w:rsidR="003F054A" w:rsidRDefault="00000000">
            <w:pPr>
              <w:pStyle w:val="110"/>
              <w:ind w:firstLine="0"/>
            </w:pPr>
            <w:r>
              <w:rPr>
                <w:rFonts w:hint="eastAsia"/>
              </w:rPr>
              <w:t>确保用户可以实现权限范围内所有能并不能实现其他角色权限功能</w:t>
            </w:r>
          </w:p>
        </w:tc>
      </w:tr>
      <w:tr w:rsidR="003F054A" w14:paraId="1068126E" w14:textId="77777777">
        <w:tc>
          <w:tcPr>
            <w:tcW w:w="1459" w:type="dxa"/>
          </w:tcPr>
          <w:p w14:paraId="5D28FC3A" w14:textId="77777777" w:rsidR="003F054A" w:rsidRDefault="00000000">
            <w:pPr>
              <w:pStyle w:val="110"/>
              <w:ind w:firstLine="0"/>
            </w:pPr>
            <w:r>
              <w:rPr>
                <w:rFonts w:hint="eastAsia"/>
              </w:rPr>
              <w:t>逻辑核查</w:t>
            </w:r>
          </w:p>
        </w:tc>
        <w:tc>
          <w:tcPr>
            <w:tcW w:w="5607" w:type="dxa"/>
          </w:tcPr>
          <w:p w14:paraId="08611B7C" w14:textId="77777777" w:rsidR="003F054A" w:rsidRDefault="00000000">
            <w:pPr>
              <w:pStyle w:val="110"/>
              <w:ind w:firstLine="0"/>
            </w:pPr>
            <w:r>
              <w:rPr>
                <w:rFonts w:hint="eastAsia"/>
              </w:rPr>
              <w:t>测试数据错误情况，如数据缺失、正常值范围之外的数据、数据类型错误等，是否能提出数据质疑</w:t>
            </w:r>
          </w:p>
        </w:tc>
      </w:tr>
    </w:tbl>
    <w:p w14:paraId="0397CA26" w14:textId="0E983BF6" w:rsidR="003F054A" w:rsidRDefault="00E6338C">
      <w:pPr>
        <w:rPr>
          <w:ins w:id="85" w:author="xin sun" w:date="2022-09-07T17:58:00Z"/>
        </w:rPr>
      </w:pPr>
      <w:ins w:id="86" w:author="xin sun" w:date="2022-09-07T17:58:00Z">
        <w:r>
          <w:rPr>
            <w:rFonts w:hint="eastAsia"/>
          </w:rPr>
          <w:t>测试人员安排：</w:t>
        </w:r>
      </w:ins>
    </w:p>
    <w:p w14:paraId="01410ED5" w14:textId="5B1DEC0B" w:rsidR="00E6338C" w:rsidRDefault="00E6338C">
      <w:pPr>
        <w:rPr>
          <w:ins w:id="87" w:author="xin sun" w:date="2022-09-07T17:58:00Z"/>
        </w:rPr>
      </w:pPr>
      <w:ins w:id="88" w:author="xin sun" w:date="2022-09-07T17:58:00Z">
        <w:r>
          <w:rPr>
            <w:rFonts w:hint="eastAsia"/>
          </w:rPr>
          <w:t>录入测试-总中心项目组</w:t>
        </w:r>
      </w:ins>
    </w:p>
    <w:p w14:paraId="25F53757" w14:textId="4534B292" w:rsidR="00E6338C" w:rsidRDefault="00E6338C">
      <w:pPr>
        <w:rPr>
          <w:ins w:id="89" w:author="xin sun" w:date="2022-09-07T17:59:00Z"/>
        </w:rPr>
      </w:pPr>
      <w:ins w:id="90" w:author="xin sun" w:date="2022-09-07T17:58:00Z">
        <w:r>
          <w:rPr>
            <w:rFonts w:hint="eastAsia"/>
          </w:rPr>
          <w:t>导入导出-南鹏</w:t>
        </w:r>
      </w:ins>
      <w:ins w:id="91" w:author="xin sun" w:date="2022-09-07T17:59:00Z">
        <w:r>
          <w:rPr>
            <w:rFonts w:hint="eastAsia"/>
          </w:rPr>
          <w:t>研究院数据管理部门</w:t>
        </w:r>
      </w:ins>
    </w:p>
    <w:p w14:paraId="11B363AF" w14:textId="35629FE2" w:rsidR="00E6338C" w:rsidRDefault="00E6338C">
      <w:pPr>
        <w:rPr>
          <w:ins w:id="92" w:author="xin sun" w:date="2022-09-07T17:59:00Z"/>
        </w:rPr>
      </w:pPr>
      <w:ins w:id="93" w:author="xin sun" w:date="2022-09-07T17:59:00Z">
        <w:r>
          <w:rPr>
            <w:rFonts w:hint="eastAsia"/>
          </w:rPr>
          <w:t>权限-总中心项目组、参与单位、PM</w:t>
        </w:r>
      </w:ins>
    </w:p>
    <w:p w14:paraId="239C7446" w14:textId="5E160AA2" w:rsidR="00E6338C" w:rsidRDefault="00E6338C">
      <w:ins w:id="94" w:author="xin sun" w:date="2022-09-07T17:59:00Z">
        <w:r>
          <w:rPr>
            <w:rFonts w:hint="eastAsia"/>
          </w:rPr>
          <w:t>逻辑核查-总中心项目组</w:t>
        </w:r>
      </w:ins>
    </w:p>
    <w:p w14:paraId="7132D284" w14:textId="77777777" w:rsidR="003F054A" w:rsidRDefault="00000000">
      <w:pPr>
        <w:pStyle w:val="2"/>
      </w:pPr>
      <w:bookmarkStart w:id="95" w:name="_Toc113456203"/>
      <w:r>
        <w:rPr>
          <w:rFonts w:hint="eastAsia"/>
        </w:rPr>
        <w:t>数据安全管理</w:t>
      </w:r>
      <w:bookmarkEnd w:id="95"/>
    </w:p>
    <w:p w14:paraId="45C3136E" w14:textId="77777777" w:rsidR="003F054A" w:rsidRDefault="00000000">
      <w:r>
        <w:rPr>
          <w:rFonts w:hint="eastAsia"/>
        </w:rPr>
        <w:t>应在首例受试者入组前完成数据管理系统的安全性验证。对系统中不同职责的使用者授予不同的权限。各项</w:t>
      </w:r>
      <w:proofErr w:type="gramStart"/>
      <w:r>
        <w:rPr>
          <w:rFonts w:hint="eastAsia"/>
        </w:rPr>
        <w:t>目成员</w:t>
      </w:r>
      <w:proofErr w:type="gramEnd"/>
      <w:r>
        <w:rPr>
          <w:rFonts w:hint="eastAsia"/>
        </w:rPr>
        <w:t>的权限如下：</w:t>
      </w:r>
    </w:p>
    <w:tbl>
      <w:tblPr>
        <w:tblW w:w="9498" w:type="dxa"/>
        <w:tblInd w:w="-459" w:type="dxa"/>
        <w:tblBorders>
          <w:top w:val="single" w:sz="4" w:space="0" w:color="auto"/>
          <w:bottom w:val="single" w:sz="4" w:space="0" w:color="auto"/>
        </w:tblBorders>
        <w:tblLayout w:type="fixed"/>
        <w:tblLook w:val="04A0" w:firstRow="1" w:lastRow="0" w:firstColumn="1" w:lastColumn="0" w:noHBand="0" w:noVBand="1"/>
      </w:tblPr>
      <w:tblGrid>
        <w:gridCol w:w="1843"/>
        <w:gridCol w:w="1985"/>
        <w:gridCol w:w="5670"/>
      </w:tblGrid>
      <w:tr w:rsidR="003F054A" w14:paraId="1A9286A1" w14:textId="77777777">
        <w:trPr>
          <w:trHeight w:val="270"/>
        </w:trPr>
        <w:tc>
          <w:tcPr>
            <w:tcW w:w="1843" w:type="dxa"/>
            <w:tcBorders>
              <w:top w:val="single" w:sz="4" w:space="0" w:color="auto"/>
              <w:bottom w:val="single" w:sz="4" w:space="0" w:color="auto"/>
            </w:tcBorders>
            <w:shd w:val="clear" w:color="auto" w:fill="auto"/>
            <w:noWrap/>
            <w:vAlign w:val="center"/>
          </w:tcPr>
          <w:p w14:paraId="67CD3801"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人员</w:t>
            </w:r>
          </w:p>
        </w:tc>
        <w:tc>
          <w:tcPr>
            <w:tcW w:w="1985" w:type="dxa"/>
            <w:tcBorders>
              <w:top w:val="single" w:sz="4" w:space="0" w:color="auto"/>
              <w:bottom w:val="single" w:sz="4" w:space="0" w:color="auto"/>
            </w:tcBorders>
            <w:shd w:val="clear" w:color="auto" w:fill="auto"/>
            <w:noWrap/>
            <w:vAlign w:val="center"/>
          </w:tcPr>
          <w:p w14:paraId="46EA5E6C"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职责</w:t>
            </w:r>
          </w:p>
        </w:tc>
        <w:tc>
          <w:tcPr>
            <w:tcW w:w="5670" w:type="dxa"/>
            <w:tcBorders>
              <w:top w:val="single" w:sz="4" w:space="0" w:color="auto"/>
              <w:bottom w:val="single" w:sz="4" w:space="0" w:color="auto"/>
            </w:tcBorders>
            <w:shd w:val="clear" w:color="auto" w:fill="auto"/>
            <w:noWrap/>
          </w:tcPr>
          <w:p w14:paraId="283529D5"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权限</w:t>
            </w:r>
          </w:p>
        </w:tc>
      </w:tr>
      <w:tr w:rsidR="003F054A" w14:paraId="2B1E4926" w14:textId="77777777">
        <w:trPr>
          <w:trHeight w:val="330"/>
        </w:trPr>
        <w:tc>
          <w:tcPr>
            <w:tcW w:w="1843" w:type="dxa"/>
            <w:tcBorders>
              <w:top w:val="single" w:sz="4" w:space="0" w:color="auto"/>
            </w:tcBorders>
            <w:shd w:val="clear" w:color="auto" w:fill="auto"/>
            <w:noWrap/>
            <w:vAlign w:val="center"/>
          </w:tcPr>
          <w:p w14:paraId="02439573"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lastRenderedPageBreak/>
              <w:t>CRA</w:t>
            </w:r>
          </w:p>
        </w:tc>
        <w:tc>
          <w:tcPr>
            <w:tcW w:w="1985" w:type="dxa"/>
            <w:tcBorders>
              <w:top w:val="single" w:sz="4" w:space="0" w:color="auto"/>
            </w:tcBorders>
            <w:shd w:val="clear" w:color="auto" w:fill="auto"/>
            <w:noWrap/>
            <w:vAlign w:val="center"/>
          </w:tcPr>
          <w:p w14:paraId="75C910C6"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原始数据核查</w:t>
            </w:r>
          </w:p>
        </w:tc>
        <w:tc>
          <w:tcPr>
            <w:tcW w:w="5670" w:type="dxa"/>
            <w:tcBorders>
              <w:top w:val="single" w:sz="4" w:space="0" w:color="auto"/>
            </w:tcBorders>
            <w:shd w:val="clear" w:color="auto" w:fill="auto"/>
            <w:noWrap/>
          </w:tcPr>
          <w:p w14:paraId="3D957E62"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所负责中心数据的核查，发送质疑及关闭本人质疑</w:t>
            </w:r>
          </w:p>
        </w:tc>
      </w:tr>
      <w:tr w:rsidR="003F054A" w14:paraId="17E2F5F5" w14:textId="77777777">
        <w:trPr>
          <w:trHeight w:val="330"/>
        </w:trPr>
        <w:tc>
          <w:tcPr>
            <w:tcW w:w="1843" w:type="dxa"/>
            <w:shd w:val="clear" w:color="auto" w:fill="auto"/>
            <w:noWrap/>
            <w:vAlign w:val="center"/>
          </w:tcPr>
          <w:p w14:paraId="43E8FE96"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各医院</w:t>
            </w:r>
            <w:r>
              <w:rPr>
                <w:rFonts w:ascii="微软雅黑" w:hAnsi="微软雅黑" w:hint="eastAsia"/>
                <w:color w:val="000000"/>
                <w:szCs w:val="24"/>
              </w:rPr>
              <w:t>CRC</w:t>
            </w:r>
          </w:p>
        </w:tc>
        <w:tc>
          <w:tcPr>
            <w:tcW w:w="1985" w:type="dxa"/>
            <w:shd w:val="clear" w:color="auto" w:fill="auto"/>
            <w:noWrap/>
            <w:vAlign w:val="center"/>
          </w:tcPr>
          <w:p w14:paraId="5C7B9AC8"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录入</w:t>
            </w:r>
          </w:p>
        </w:tc>
        <w:tc>
          <w:tcPr>
            <w:tcW w:w="5670" w:type="dxa"/>
            <w:shd w:val="clear" w:color="auto" w:fill="auto"/>
            <w:noWrap/>
          </w:tcPr>
          <w:p w14:paraId="0CEDBFC7"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本中心数据录入</w:t>
            </w:r>
          </w:p>
        </w:tc>
      </w:tr>
      <w:tr w:rsidR="003F054A" w14:paraId="6DF28B6B" w14:textId="77777777">
        <w:trPr>
          <w:trHeight w:val="330"/>
        </w:trPr>
        <w:tc>
          <w:tcPr>
            <w:tcW w:w="1843" w:type="dxa"/>
            <w:shd w:val="clear" w:color="auto" w:fill="auto"/>
            <w:noWrap/>
            <w:vAlign w:val="center"/>
          </w:tcPr>
          <w:p w14:paraId="79028879"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DM</w:t>
            </w:r>
          </w:p>
        </w:tc>
        <w:tc>
          <w:tcPr>
            <w:tcW w:w="1985" w:type="dxa"/>
            <w:shd w:val="clear" w:color="auto" w:fill="auto"/>
            <w:noWrap/>
            <w:vAlign w:val="center"/>
          </w:tcPr>
          <w:p w14:paraId="713A8D4E"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数据管理</w:t>
            </w:r>
          </w:p>
        </w:tc>
        <w:tc>
          <w:tcPr>
            <w:tcW w:w="5670" w:type="dxa"/>
            <w:shd w:val="clear" w:color="auto" w:fill="auto"/>
            <w:noWrap/>
          </w:tcPr>
          <w:p w14:paraId="6E4BD335"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项目所有数据逻辑核查，发送质疑，关闭质疑</w:t>
            </w:r>
          </w:p>
        </w:tc>
      </w:tr>
      <w:tr w:rsidR="003F054A" w14:paraId="301A311B" w14:textId="77777777">
        <w:trPr>
          <w:trHeight w:val="330"/>
        </w:trPr>
        <w:tc>
          <w:tcPr>
            <w:tcW w:w="1843" w:type="dxa"/>
            <w:shd w:val="clear" w:color="auto" w:fill="auto"/>
            <w:noWrap/>
            <w:vAlign w:val="center"/>
          </w:tcPr>
          <w:p w14:paraId="0CDB68C2"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Medical</w:t>
            </w:r>
          </w:p>
        </w:tc>
        <w:tc>
          <w:tcPr>
            <w:tcW w:w="1985" w:type="dxa"/>
            <w:shd w:val="clear" w:color="auto" w:fill="auto"/>
            <w:noWrap/>
            <w:vAlign w:val="center"/>
          </w:tcPr>
          <w:p w14:paraId="584E88B5"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医学经理</w:t>
            </w:r>
          </w:p>
        </w:tc>
        <w:tc>
          <w:tcPr>
            <w:tcW w:w="5670" w:type="dxa"/>
            <w:shd w:val="clear" w:color="auto" w:fill="auto"/>
            <w:noWrap/>
          </w:tcPr>
          <w:p w14:paraId="57DF645D"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项目所有数据的医学核查，发送质疑，关闭本人质疑</w:t>
            </w:r>
          </w:p>
        </w:tc>
      </w:tr>
      <w:tr w:rsidR="003F054A" w14:paraId="26EF7A22" w14:textId="77777777">
        <w:trPr>
          <w:trHeight w:val="330"/>
        </w:trPr>
        <w:tc>
          <w:tcPr>
            <w:tcW w:w="1843" w:type="dxa"/>
            <w:shd w:val="clear" w:color="auto" w:fill="auto"/>
            <w:noWrap/>
            <w:vAlign w:val="center"/>
          </w:tcPr>
          <w:p w14:paraId="77DAB32B"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PM</w:t>
            </w:r>
          </w:p>
        </w:tc>
        <w:tc>
          <w:tcPr>
            <w:tcW w:w="1985" w:type="dxa"/>
            <w:shd w:val="clear" w:color="auto" w:fill="auto"/>
            <w:noWrap/>
            <w:vAlign w:val="center"/>
          </w:tcPr>
          <w:p w14:paraId="1C187B13"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项目经理</w:t>
            </w:r>
          </w:p>
        </w:tc>
        <w:tc>
          <w:tcPr>
            <w:tcW w:w="5670" w:type="dxa"/>
            <w:shd w:val="clear" w:color="auto" w:fill="auto"/>
            <w:noWrap/>
          </w:tcPr>
          <w:p w14:paraId="72364484" w14:textId="77777777" w:rsidR="003F054A" w:rsidRDefault="00000000">
            <w:pPr>
              <w:widowControl/>
              <w:ind w:firstLine="0"/>
              <w:jc w:val="center"/>
              <w:rPr>
                <w:rFonts w:ascii="微软雅黑" w:hAnsi="微软雅黑"/>
                <w:color w:val="000000"/>
                <w:szCs w:val="24"/>
              </w:rPr>
            </w:pPr>
            <w:r>
              <w:rPr>
                <w:rFonts w:ascii="微软雅黑" w:hAnsi="微软雅黑" w:hint="eastAsia"/>
                <w:color w:val="000000"/>
                <w:szCs w:val="24"/>
              </w:rPr>
              <w:t>查看所有中心数据、导出数据</w:t>
            </w:r>
          </w:p>
        </w:tc>
      </w:tr>
    </w:tbl>
    <w:p w14:paraId="4C2D3FB2" w14:textId="77777777" w:rsidR="003F054A" w:rsidRDefault="00000000">
      <w:pPr>
        <w:rPr>
          <w:ins w:id="96" w:author="YUL" w:date="2022-09-07T11:52:00Z"/>
        </w:rPr>
      </w:pPr>
      <w:commentRangeStart w:id="97"/>
      <w:commentRangeStart w:id="98"/>
      <w:commentRangeStart w:id="99"/>
      <w:r>
        <w:rPr>
          <w:rFonts w:hint="eastAsia"/>
        </w:rPr>
        <w:t>数据备份</w:t>
      </w:r>
      <w:commentRangeEnd w:id="97"/>
      <w:r>
        <w:rPr>
          <w:rStyle w:val="af1"/>
        </w:rPr>
        <w:commentReference w:id="97"/>
      </w:r>
      <w:commentRangeEnd w:id="98"/>
      <w:commentRangeEnd w:id="99"/>
      <w:r w:rsidR="00E6338C">
        <w:rPr>
          <w:rStyle w:val="af1"/>
        </w:rPr>
        <w:commentReference w:id="98"/>
      </w:r>
      <w:r>
        <w:rPr>
          <w:rStyle w:val="af1"/>
        </w:rPr>
        <w:commentReference w:id="99"/>
      </w:r>
    </w:p>
    <w:p w14:paraId="6AD60C77" w14:textId="5D96EEA6" w:rsidR="003F054A" w:rsidRDefault="00E6338C">
      <w:ins w:id="100" w:author="xin sun" w:date="2022-09-07T18:02:00Z">
        <w:r>
          <w:rPr>
            <w:rFonts w:hint="eastAsia"/>
          </w:rPr>
          <w:t>云平台公司</w:t>
        </w:r>
      </w:ins>
      <w:r>
        <w:rPr>
          <w:rFonts w:hint="eastAsia"/>
        </w:rPr>
        <w:t>应对数据进行定期备份，可每日在其他云平台对数据进行备份更新。</w:t>
      </w:r>
    </w:p>
    <w:p w14:paraId="30A9176F" w14:textId="77777777" w:rsidR="003F054A" w:rsidRDefault="00000000">
      <w:pPr>
        <w:pStyle w:val="1"/>
        <w:numPr>
          <w:ilvl w:val="0"/>
          <w:numId w:val="1"/>
        </w:numPr>
      </w:pPr>
      <w:bookmarkStart w:id="101" w:name="_Toc113456204"/>
      <w:r>
        <w:rPr>
          <w:rFonts w:hint="eastAsia"/>
        </w:rPr>
        <w:t>运行阶段</w:t>
      </w:r>
      <w:bookmarkEnd w:id="101"/>
    </w:p>
    <w:p w14:paraId="61F4CDDF" w14:textId="77777777" w:rsidR="003F054A" w:rsidRDefault="00000000">
      <w:pPr>
        <w:pStyle w:val="2"/>
      </w:pPr>
      <w:bookmarkStart w:id="102" w:name="_Toc113456205"/>
      <w:r>
        <w:rPr>
          <w:rFonts w:hint="eastAsia"/>
        </w:rPr>
        <w:t>数据录入</w:t>
      </w:r>
      <w:bookmarkEnd w:id="102"/>
    </w:p>
    <w:p w14:paraId="078AC7F8" w14:textId="77777777" w:rsidR="003F054A" w:rsidRDefault="00000000">
      <w:r>
        <w:rPr>
          <w:rFonts w:hint="eastAsia"/>
        </w:rPr>
        <w:t>数据录入员在经过培训后，利用登记云平台授权的用户信息进行</w:t>
      </w:r>
      <w:del w:id="103" w:author="xin sun" w:date="2022-09-07T18:04:00Z">
        <w:r w:rsidDel="005701E2">
          <w:rPr>
            <w:rFonts w:hint="eastAsia"/>
          </w:rPr>
          <w:delText>数据</w:delText>
        </w:r>
      </w:del>
      <w:r>
        <w:rPr>
          <w:rFonts w:hint="eastAsia"/>
        </w:rPr>
        <w:t>数据的录入和修正。</w:t>
      </w:r>
    </w:p>
    <w:p w14:paraId="72263468" w14:textId="77777777" w:rsidR="003F054A" w:rsidRDefault="00000000">
      <w:pPr>
        <w:pStyle w:val="2"/>
      </w:pPr>
      <w:bookmarkStart w:id="104" w:name="_Toc113456206"/>
      <w:commentRangeStart w:id="105"/>
      <w:commentRangeStart w:id="106"/>
      <w:r>
        <w:rPr>
          <w:rFonts w:hint="eastAsia"/>
        </w:rPr>
        <w:t>数据核查与质疑</w:t>
      </w:r>
      <w:commentRangeEnd w:id="105"/>
      <w:r>
        <w:rPr>
          <w:rStyle w:val="af1"/>
          <w:rFonts w:eastAsiaTheme="minorEastAsia" w:cstheme="minorBidi"/>
          <w:b w:val="0"/>
        </w:rPr>
        <w:commentReference w:id="105"/>
      </w:r>
      <w:commentRangeEnd w:id="106"/>
      <w:r>
        <w:rPr>
          <w:rStyle w:val="af1"/>
          <w:rFonts w:eastAsiaTheme="minorEastAsia" w:cstheme="minorBidi"/>
          <w:b w:val="0"/>
        </w:rPr>
        <w:commentReference w:id="106"/>
      </w:r>
      <w:bookmarkEnd w:id="104"/>
    </w:p>
    <w:p w14:paraId="320D967D" w14:textId="77777777" w:rsidR="003F054A" w:rsidRDefault="00000000">
      <w:r>
        <w:rPr>
          <w:rFonts w:hint="eastAsia"/>
        </w:rPr>
        <w:t>主要从数据的</w:t>
      </w:r>
      <w:r>
        <w:rPr>
          <w:rFonts w:hint="eastAsia"/>
          <w:b/>
        </w:rPr>
        <w:t>真实性、完整性、准确性、时效性和</w:t>
      </w:r>
      <w:proofErr w:type="gramStart"/>
      <w:r>
        <w:rPr>
          <w:rFonts w:hint="eastAsia"/>
          <w:b/>
        </w:rPr>
        <w:t>可</w:t>
      </w:r>
      <w:proofErr w:type="gramEnd"/>
      <w:r>
        <w:rPr>
          <w:rFonts w:hint="eastAsia"/>
          <w:b/>
        </w:rPr>
        <w:t>溯源性</w:t>
      </w:r>
      <w:r>
        <w:rPr>
          <w:rFonts w:hint="eastAsia"/>
        </w:rPr>
        <w:t>进行数据核查。按照逻辑核查所涉及字段的多少，将从</w:t>
      </w:r>
      <w:r>
        <w:rPr>
          <w:rFonts w:hint="eastAsia"/>
          <w:b/>
        </w:rPr>
        <w:t>单变量</w:t>
      </w:r>
      <w:r>
        <w:rPr>
          <w:rFonts w:hint="eastAsia"/>
        </w:rPr>
        <w:t>和</w:t>
      </w:r>
      <w:r>
        <w:rPr>
          <w:rFonts w:hint="eastAsia"/>
          <w:b/>
        </w:rPr>
        <w:t>多变量</w:t>
      </w:r>
      <w:r>
        <w:rPr>
          <w:rFonts w:hint="eastAsia"/>
        </w:rPr>
        <w:t>分别进行核查：</w:t>
      </w:r>
    </w:p>
    <w:p w14:paraId="4E531832" w14:textId="77777777" w:rsidR="003F054A" w:rsidRDefault="00000000">
      <w:pPr>
        <w:pStyle w:val="af2"/>
        <w:numPr>
          <w:ilvl w:val="0"/>
          <w:numId w:val="2"/>
        </w:numPr>
      </w:pPr>
      <w:r>
        <w:rPr>
          <w:rFonts w:hint="eastAsia"/>
        </w:rPr>
        <w:t>单变量核查指每次只检查一个字段，常见于以下情况：</w:t>
      </w:r>
    </w:p>
    <w:tbl>
      <w:tblPr>
        <w:tblStyle w:val="af"/>
        <w:tblW w:w="8056" w:type="dxa"/>
        <w:tblInd w:w="87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77"/>
        <w:gridCol w:w="6379"/>
      </w:tblGrid>
      <w:tr w:rsidR="003F054A" w14:paraId="7C43493B" w14:textId="77777777">
        <w:tc>
          <w:tcPr>
            <w:tcW w:w="1677" w:type="dxa"/>
            <w:tcBorders>
              <w:top w:val="single" w:sz="4" w:space="0" w:color="auto"/>
              <w:bottom w:val="single" w:sz="4" w:space="0" w:color="auto"/>
            </w:tcBorders>
          </w:tcPr>
          <w:p w14:paraId="64D40762" w14:textId="77777777" w:rsidR="003F054A" w:rsidRDefault="00000000">
            <w:pPr>
              <w:pStyle w:val="af2"/>
              <w:ind w:left="0" w:firstLine="0"/>
              <w:jc w:val="center"/>
              <w:rPr>
                <w:szCs w:val="20"/>
              </w:rPr>
            </w:pPr>
            <w:r>
              <w:rPr>
                <w:rFonts w:hint="eastAsia"/>
                <w:szCs w:val="20"/>
              </w:rPr>
              <w:t>问题分型</w:t>
            </w:r>
          </w:p>
        </w:tc>
        <w:tc>
          <w:tcPr>
            <w:tcW w:w="6379" w:type="dxa"/>
            <w:tcBorders>
              <w:top w:val="single" w:sz="4" w:space="0" w:color="auto"/>
              <w:bottom w:val="single" w:sz="4" w:space="0" w:color="auto"/>
            </w:tcBorders>
          </w:tcPr>
          <w:p w14:paraId="352C36E9" w14:textId="77777777" w:rsidR="003F054A" w:rsidRDefault="00000000">
            <w:pPr>
              <w:pStyle w:val="af2"/>
              <w:ind w:left="0" w:firstLine="0"/>
              <w:jc w:val="center"/>
              <w:rPr>
                <w:szCs w:val="20"/>
              </w:rPr>
            </w:pPr>
            <w:r>
              <w:rPr>
                <w:rFonts w:hint="eastAsia"/>
                <w:szCs w:val="20"/>
              </w:rPr>
              <w:t>案例</w:t>
            </w:r>
          </w:p>
        </w:tc>
      </w:tr>
      <w:tr w:rsidR="003F054A" w14:paraId="0D305390" w14:textId="77777777">
        <w:tc>
          <w:tcPr>
            <w:tcW w:w="1677" w:type="dxa"/>
            <w:tcBorders>
              <w:top w:val="single" w:sz="4" w:space="0" w:color="auto"/>
            </w:tcBorders>
          </w:tcPr>
          <w:p w14:paraId="3C5D4C4D" w14:textId="77777777" w:rsidR="003F054A" w:rsidRDefault="00000000">
            <w:pPr>
              <w:pStyle w:val="af2"/>
              <w:ind w:left="0" w:firstLine="0"/>
              <w:rPr>
                <w:szCs w:val="20"/>
              </w:rPr>
            </w:pPr>
            <w:r>
              <w:rPr>
                <w:rFonts w:hint="eastAsia"/>
                <w:szCs w:val="20"/>
              </w:rPr>
              <w:t>完整性</w:t>
            </w:r>
          </w:p>
        </w:tc>
        <w:tc>
          <w:tcPr>
            <w:tcW w:w="6379" w:type="dxa"/>
            <w:tcBorders>
              <w:top w:val="single" w:sz="4" w:space="0" w:color="auto"/>
            </w:tcBorders>
          </w:tcPr>
          <w:p w14:paraId="62450727" w14:textId="77777777" w:rsidR="003F054A" w:rsidRDefault="00000000">
            <w:pPr>
              <w:pStyle w:val="af2"/>
              <w:ind w:left="0" w:firstLine="0"/>
              <w:rPr>
                <w:szCs w:val="20"/>
              </w:rPr>
            </w:pPr>
            <w:r>
              <w:rPr>
                <w:rFonts w:hint="eastAsia"/>
                <w:szCs w:val="20"/>
              </w:rPr>
              <w:t>必填数据缺失</w:t>
            </w:r>
          </w:p>
        </w:tc>
      </w:tr>
      <w:tr w:rsidR="003F054A" w14:paraId="699F2565" w14:textId="77777777">
        <w:tc>
          <w:tcPr>
            <w:tcW w:w="1677" w:type="dxa"/>
          </w:tcPr>
          <w:p w14:paraId="12028079" w14:textId="77777777" w:rsidR="003F054A" w:rsidRDefault="00000000">
            <w:pPr>
              <w:pStyle w:val="af2"/>
              <w:ind w:left="0" w:firstLine="0"/>
              <w:rPr>
                <w:szCs w:val="20"/>
              </w:rPr>
            </w:pPr>
            <w:r>
              <w:rPr>
                <w:rFonts w:hint="eastAsia"/>
                <w:szCs w:val="20"/>
              </w:rPr>
              <w:t>准确性</w:t>
            </w:r>
          </w:p>
        </w:tc>
        <w:tc>
          <w:tcPr>
            <w:tcW w:w="6379" w:type="dxa"/>
          </w:tcPr>
          <w:p w14:paraId="05076E8A" w14:textId="77777777" w:rsidR="003F054A" w:rsidRDefault="00000000">
            <w:pPr>
              <w:pStyle w:val="af2"/>
              <w:ind w:left="0" w:firstLine="0"/>
              <w:rPr>
                <w:szCs w:val="20"/>
              </w:rPr>
            </w:pPr>
            <w:r>
              <w:rPr>
                <w:rFonts w:hint="eastAsia"/>
                <w:szCs w:val="20"/>
              </w:rPr>
              <w:t>数据录入错误</w:t>
            </w:r>
          </w:p>
          <w:p w14:paraId="092849AD" w14:textId="77777777" w:rsidR="003F054A" w:rsidRDefault="00000000">
            <w:pPr>
              <w:pStyle w:val="af2"/>
              <w:ind w:left="0" w:firstLine="0"/>
              <w:rPr>
                <w:szCs w:val="20"/>
              </w:rPr>
            </w:pPr>
            <w:r>
              <w:rPr>
                <w:rFonts w:hint="eastAsia"/>
                <w:szCs w:val="20"/>
              </w:rPr>
              <w:t>例：实验室检查、年龄等超出规定或合理的范围，录入未来的日期</w:t>
            </w:r>
          </w:p>
        </w:tc>
      </w:tr>
      <w:tr w:rsidR="003F054A" w14:paraId="66271E6C" w14:textId="77777777">
        <w:trPr>
          <w:trHeight w:val="507"/>
        </w:trPr>
        <w:tc>
          <w:tcPr>
            <w:tcW w:w="1677" w:type="dxa"/>
          </w:tcPr>
          <w:p w14:paraId="196A92B3" w14:textId="77777777" w:rsidR="003F054A" w:rsidRDefault="00000000">
            <w:pPr>
              <w:pStyle w:val="af2"/>
              <w:ind w:left="0" w:firstLine="0"/>
              <w:rPr>
                <w:szCs w:val="20"/>
              </w:rPr>
            </w:pPr>
            <w:r>
              <w:rPr>
                <w:rFonts w:hint="eastAsia"/>
                <w:szCs w:val="20"/>
              </w:rPr>
              <w:lastRenderedPageBreak/>
              <w:t>可溯源性</w:t>
            </w:r>
          </w:p>
        </w:tc>
        <w:tc>
          <w:tcPr>
            <w:tcW w:w="6379" w:type="dxa"/>
          </w:tcPr>
          <w:p w14:paraId="288A8BEF" w14:textId="77777777" w:rsidR="003F054A" w:rsidRDefault="00000000">
            <w:pPr>
              <w:pStyle w:val="af2"/>
              <w:ind w:left="0" w:firstLine="0"/>
              <w:rPr>
                <w:szCs w:val="20"/>
              </w:rPr>
            </w:pPr>
            <w:r>
              <w:rPr>
                <w:rFonts w:hint="eastAsia"/>
                <w:szCs w:val="20"/>
              </w:rPr>
              <w:t>数据与原始病历记录不符合</w:t>
            </w:r>
          </w:p>
        </w:tc>
      </w:tr>
      <w:tr w:rsidR="003F054A" w14:paraId="60128723" w14:textId="77777777">
        <w:tc>
          <w:tcPr>
            <w:tcW w:w="1677" w:type="dxa"/>
          </w:tcPr>
          <w:p w14:paraId="05C703D5" w14:textId="77777777" w:rsidR="003F054A" w:rsidRDefault="00000000">
            <w:pPr>
              <w:pStyle w:val="af2"/>
              <w:ind w:left="0" w:firstLine="0"/>
              <w:rPr>
                <w:szCs w:val="20"/>
              </w:rPr>
            </w:pPr>
            <w:r>
              <w:rPr>
                <w:rFonts w:hint="eastAsia"/>
                <w:szCs w:val="20"/>
              </w:rPr>
              <w:t>数据标准化</w:t>
            </w:r>
          </w:p>
        </w:tc>
        <w:tc>
          <w:tcPr>
            <w:tcW w:w="6379" w:type="dxa"/>
          </w:tcPr>
          <w:p w14:paraId="3EEAB9C0" w14:textId="77777777" w:rsidR="003F054A" w:rsidRDefault="00000000">
            <w:pPr>
              <w:pStyle w:val="af2"/>
              <w:ind w:left="0" w:firstLine="0"/>
              <w:rPr>
                <w:szCs w:val="20"/>
              </w:rPr>
            </w:pPr>
            <w:r>
              <w:rPr>
                <w:rFonts w:hint="eastAsia"/>
                <w:szCs w:val="20"/>
              </w:rPr>
              <w:t>数据格式不符（数值格式、数值长度、日期格式、文本长度等）</w:t>
            </w:r>
          </w:p>
          <w:p w14:paraId="4DE4DD81" w14:textId="77777777" w:rsidR="003F054A" w:rsidRDefault="00000000">
            <w:pPr>
              <w:pStyle w:val="af2"/>
              <w:ind w:left="0" w:firstLine="0"/>
              <w:rPr>
                <w:szCs w:val="20"/>
              </w:rPr>
            </w:pPr>
            <w:r>
              <w:rPr>
                <w:rFonts w:hint="eastAsia"/>
                <w:szCs w:val="20"/>
              </w:rPr>
              <w:t>例：数字型内录入文本，日期内录入非日期格式</w:t>
            </w:r>
          </w:p>
        </w:tc>
      </w:tr>
    </w:tbl>
    <w:p w14:paraId="41D72B6C" w14:textId="77777777" w:rsidR="003F054A" w:rsidRDefault="003F054A">
      <w:pPr>
        <w:pStyle w:val="af2"/>
        <w:ind w:left="870" w:firstLine="0"/>
      </w:pPr>
    </w:p>
    <w:p w14:paraId="3B3E2A9F" w14:textId="5A378DCA" w:rsidR="00EB248E" w:rsidRDefault="00000000" w:rsidP="00EB248E">
      <w:pPr>
        <w:pStyle w:val="af2"/>
        <w:numPr>
          <w:ilvl w:val="0"/>
          <w:numId w:val="2"/>
        </w:numPr>
        <w:rPr>
          <w:ins w:id="107" w:author="xin sun" w:date="2022-09-09T16:42:00Z"/>
        </w:rPr>
      </w:pPr>
      <w:r>
        <w:rPr>
          <w:rFonts w:hint="eastAsia"/>
        </w:rPr>
        <w:t>多变量核查指每次核查</w:t>
      </w:r>
      <w:r>
        <w:rPr>
          <w:rFonts w:hint="eastAsia"/>
          <w:b/>
        </w:rPr>
        <w:t>两个或者两个以上的字段</w:t>
      </w:r>
      <w:r>
        <w:rPr>
          <w:rFonts w:hint="eastAsia"/>
        </w:rPr>
        <w:t>前后矛盾或者逻辑是否合理，如男性</w:t>
      </w:r>
      <w:proofErr w:type="gramStart"/>
      <w:r>
        <w:rPr>
          <w:rFonts w:hint="eastAsia"/>
        </w:rPr>
        <w:t>被勾选妊娠</w:t>
      </w:r>
      <w:proofErr w:type="gramEnd"/>
      <w:r>
        <w:rPr>
          <w:rFonts w:hint="eastAsia"/>
        </w:rPr>
        <w:t>检查。在进行多变量核查前，</w:t>
      </w:r>
      <w:r>
        <w:rPr>
          <w:rFonts w:hint="eastAsia"/>
          <w:b/>
        </w:rPr>
        <w:t>必须首先完成</w:t>
      </w:r>
      <w:r>
        <w:rPr>
          <w:rFonts w:hint="eastAsia"/>
        </w:rPr>
        <w:t>数据的单变量核查。</w:t>
      </w:r>
    </w:p>
    <w:p w14:paraId="204757D9" w14:textId="431B09BF" w:rsidR="00EB248E" w:rsidRDefault="00EB248E" w:rsidP="00EB248E">
      <w:pPr>
        <w:pStyle w:val="af2"/>
        <w:numPr>
          <w:ilvl w:val="0"/>
          <w:numId w:val="2"/>
        </w:numPr>
        <w:rPr>
          <w:ins w:id="108" w:author="xin sun" w:date="2022-09-09T16:40:00Z"/>
        </w:rPr>
      </w:pPr>
      <w:ins w:id="109" w:author="xin sun" w:date="2022-09-09T16:42:00Z">
        <w:r>
          <w:rPr>
            <w:rFonts w:hint="eastAsia"/>
          </w:rPr>
          <w:t>（举例如下：）</w:t>
        </w:r>
      </w:ins>
    </w:p>
    <w:p w14:paraId="54E11A5A" w14:textId="4295CAA7" w:rsidR="00EB248E" w:rsidRDefault="00EB248E" w:rsidP="00EB248E">
      <w:pPr>
        <w:pStyle w:val="af2"/>
        <w:numPr>
          <w:ilvl w:val="0"/>
          <w:numId w:val="2"/>
        </w:numPr>
        <w:rPr>
          <w:ins w:id="110" w:author="xin sun" w:date="2022-09-09T16:40:00Z"/>
        </w:rPr>
      </w:pPr>
      <w:ins w:id="111" w:author="xin sun" w:date="2022-09-09T16:40:00Z">
        <w:r>
          <w:rPr>
            <w:noProof/>
          </w:rPr>
          <w:drawing>
            <wp:inline distT="0" distB="0" distL="0" distR="0" wp14:anchorId="66B103F4" wp14:editId="1909AD0E">
              <wp:extent cx="3593026" cy="394514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6722" cy="3949207"/>
                      </a:xfrm>
                      <a:prstGeom prst="rect">
                        <a:avLst/>
                      </a:prstGeom>
                    </pic:spPr>
                  </pic:pic>
                </a:graphicData>
              </a:graphic>
            </wp:inline>
          </w:drawing>
        </w:r>
      </w:ins>
    </w:p>
    <w:p w14:paraId="6E2E956D" w14:textId="779A10AC" w:rsidR="00EB248E" w:rsidRDefault="00EB248E" w:rsidP="00EB248E">
      <w:pPr>
        <w:rPr>
          <w:ins w:id="112" w:author="xin sun" w:date="2022-09-09T16:42:00Z"/>
        </w:rPr>
      </w:pPr>
      <w:ins w:id="113" w:author="xin sun" w:date="2022-09-09T16:41:00Z">
        <w:r>
          <w:rPr>
            <w:rFonts w:hint="eastAsia"/>
          </w:rPr>
          <w:t>如果题</w:t>
        </w:r>
        <w:r>
          <w:t>3</w:t>
        </w:r>
        <w:r>
          <w:rPr>
            <w:rFonts w:hint="eastAsia"/>
          </w:rPr>
          <w:t>不包含题2的选项，则</w:t>
        </w:r>
      </w:ins>
      <w:ins w:id="114" w:author="xin sun" w:date="2022-09-09T16:42:00Z">
        <w:r>
          <w:rPr>
            <w:rFonts w:hint="eastAsia"/>
          </w:rPr>
          <w:t>逻辑错误。</w:t>
        </w:r>
      </w:ins>
    </w:p>
    <w:p w14:paraId="6C7E9197" w14:textId="2B17056F" w:rsidR="00EB248E" w:rsidRDefault="00EB248E" w:rsidP="00EB248E">
      <w:pPr>
        <w:ind w:firstLine="0"/>
        <w:rPr>
          <w:ins w:id="115" w:author="xin sun" w:date="2022-09-09T16:44:00Z"/>
        </w:rPr>
      </w:pPr>
      <w:ins w:id="116" w:author="xin sun" w:date="2022-09-09T16:44:00Z">
        <w:r>
          <w:rPr>
            <w:noProof/>
          </w:rPr>
          <w:lastRenderedPageBreak/>
          <w:drawing>
            <wp:inline distT="0" distB="0" distL="0" distR="0" wp14:anchorId="5CD600E8" wp14:editId="48963912">
              <wp:extent cx="5274310" cy="44221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22140"/>
                      </a:xfrm>
                      <a:prstGeom prst="rect">
                        <a:avLst/>
                      </a:prstGeom>
                    </pic:spPr>
                  </pic:pic>
                </a:graphicData>
              </a:graphic>
            </wp:inline>
          </w:drawing>
        </w:r>
      </w:ins>
    </w:p>
    <w:p w14:paraId="2D384EE3" w14:textId="411B1BC4" w:rsidR="00EB248E" w:rsidRDefault="00240989" w:rsidP="00EB248E">
      <w:pPr>
        <w:ind w:firstLine="0"/>
        <w:rPr>
          <w:rFonts w:hint="eastAsia"/>
        </w:rPr>
        <w:pPrChange w:id="117" w:author="xin sun" w:date="2022-09-09T16:44:00Z">
          <w:pPr>
            <w:pStyle w:val="af2"/>
            <w:numPr>
              <w:numId w:val="2"/>
            </w:numPr>
            <w:ind w:left="870" w:hanging="360"/>
          </w:pPr>
        </w:pPrChange>
      </w:pPr>
      <w:ins w:id="118" w:author="xin sun" w:date="2022-09-09T16:45:00Z">
        <w:r>
          <w:rPr>
            <w:rFonts w:hint="eastAsia"/>
          </w:rPr>
          <w:t>1</w:t>
        </w:r>
        <w:r>
          <w:t>3</w:t>
        </w:r>
        <w:r>
          <w:rPr>
            <w:rFonts w:hint="eastAsia"/>
          </w:rPr>
          <w:t>题=</w:t>
        </w:r>
      </w:ins>
      <w:ins w:id="119" w:author="xin sun" w:date="2022-09-09T16:46:00Z">
        <w:r>
          <w:rPr>
            <w:rFonts w:hint="eastAsia"/>
          </w:rPr>
          <w:t>‘</w:t>
        </w:r>
        <w:r>
          <w:rPr>
            <w:rFonts w:hint="eastAsia"/>
          </w:rPr>
          <w:t>有</w:t>
        </w:r>
        <w:r>
          <w:rPr>
            <w:rFonts w:hint="eastAsia"/>
          </w:rPr>
          <w:t>’</w:t>
        </w:r>
      </w:ins>
      <w:ins w:id="120" w:author="xin sun" w:date="2022-09-09T16:45:00Z">
        <w:r>
          <w:rPr>
            <w:rFonts w:hint="eastAsia"/>
          </w:rPr>
          <w:t>，与</w:t>
        </w:r>
      </w:ins>
      <w:ins w:id="121" w:author="xin sun" w:date="2022-09-09T16:46:00Z">
        <w:r>
          <w:rPr>
            <w:rFonts w:hint="eastAsia"/>
          </w:rPr>
          <w:t>1</w:t>
        </w:r>
        <w:r>
          <w:t>2</w:t>
        </w:r>
        <w:r>
          <w:rPr>
            <w:rFonts w:hint="eastAsia"/>
          </w:rPr>
          <w:t>题=‘</w:t>
        </w:r>
      </w:ins>
      <w:ins w:id="122" w:author="xin sun" w:date="2022-09-09T16:47:00Z">
        <w:r>
          <w:rPr>
            <w:rFonts w:hint="eastAsia"/>
          </w:rPr>
          <w:t>无急性发作</w:t>
        </w:r>
      </w:ins>
      <w:ins w:id="123" w:author="xin sun" w:date="2022-09-09T16:46:00Z">
        <w:r>
          <w:rPr>
            <w:rFonts w:hint="eastAsia"/>
          </w:rPr>
          <w:t>’同时存在，则逻辑错误</w:t>
        </w:r>
      </w:ins>
    </w:p>
    <w:p w14:paraId="64D2BBE2" w14:textId="77777777" w:rsidR="003F054A" w:rsidRDefault="00000000">
      <w:pPr>
        <w:ind w:firstLine="0"/>
      </w:pPr>
      <w:r>
        <w:tab/>
      </w:r>
      <w:commentRangeStart w:id="124"/>
      <w:commentRangeStart w:id="125"/>
      <w:proofErr w:type="gramStart"/>
      <w:r>
        <w:rPr>
          <w:rFonts w:hint="eastAsia"/>
        </w:rPr>
        <w:t>本登记</w:t>
      </w:r>
      <w:proofErr w:type="gramEnd"/>
      <w:r>
        <w:rPr>
          <w:rFonts w:hint="eastAsia"/>
        </w:rPr>
        <w:t>研究中的核查要点</w:t>
      </w:r>
      <w:r>
        <w:rPr>
          <w:rFonts w:hint="eastAsia"/>
          <w:b/>
          <w:vertAlign w:val="superscript"/>
        </w:rPr>
        <w:t>*</w:t>
      </w:r>
      <w:r>
        <w:rPr>
          <w:rFonts w:hint="eastAsia"/>
        </w:rPr>
        <w:t>包括：</w:t>
      </w:r>
      <w:commentRangeEnd w:id="124"/>
      <w:r>
        <w:rPr>
          <w:rStyle w:val="af1"/>
        </w:rPr>
        <w:commentReference w:id="124"/>
      </w:r>
      <w:commentRangeEnd w:id="125"/>
      <w:r w:rsidR="00E02B31">
        <w:rPr>
          <w:rStyle w:val="af1"/>
        </w:rPr>
        <w:commentReference w:id="125"/>
      </w:r>
    </w:p>
    <w:p w14:paraId="31048D1D" w14:textId="77777777" w:rsidR="003F054A" w:rsidRDefault="00000000">
      <w:pPr>
        <w:pStyle w:val="af2"/>
        <w:numPr>
          <w:ilvl w:val="0"/>
          <w:numId w:val="3"/>
        </w:numPr>
      </w:pPr>
      <w:r>
        <w:rPr>
          <w:rFonts w:hint="eastAsia"/>
        </w:rPr>
        <w:t>一般资料</w:t>
      </w:r>
    </w:p>
    <w:p w14:paraId="16A66C6D" w14:textId="77777777" w:rsidR="003F054A" w:rsidRDefault="00000000">
      <w:pPr>
        <w:pStyle w:val="af2"/>
        <w:numPr>
          <w:ilvl w:val="0"/>
          <w:numId w:val="3"/>
        </w:numPr>
      </w:pPr>
      <w:r>
        <w:rPr>
          <w:rFonts w:hint="eastAsia"/>
        </w:rPr>
        <w:t>病史资料</w:t>
      </w:r>
    </w:p>
    <w:p w14:paraId="099A51BD" w14:textId="77777777" w:rsidR="003F054A" w:rsidRDefault="00000000">
      <w:pPr>
        <w:pStyle w:val="af2"/>
        <w:numPr>
          <w:ilvl w:val="0"/>
          <w:numId w:val="3"/>
        </w:numPr>
      </w:pPr>
      <w:r>
        <w:rPr>
          <w:rFonts w:hint="eastAsia"/>
        </w:rPr>
        <w:t>既往病史</w:t>
      </w:r>
    </w:p>
    <w:p w14:paraId="003E85B9" w14:textId="77777777" w:rsidR="003F054A" w:rsidRDefault="00000000">
      <w:pPr>
        <w:pStyle w:val="af2"/>
        <w:numPr>
          <w:ilvl w:val="0"/>
          <w:numId w:val="3"/>
        </w:numPr>
      </w:pPr>
      <w:r>
        <w:rPr>
          <w:rFonts w:hint="eastAsia"/>
        </w:rPr>
        <w:t>卫生支出</w:t>
      </w:r>
    </w:p>
    <w:p w14:paraId="799CB750" w14:textId="77777777" w:rsidR="003F054A" w:rsidRDefault="00000000">
      <w:pPr>
        <w:pStyle w:val="af2"/>
        <w:numPr>
          <w:ilvl w:val="0"/>
          <w:numId w:val="3"/>
        </w:numPr>
      </w:pPr>
      <w:r>
        <w:rPr>
          <w:rFonts w:hint="eastAsia"/>
        </w:rPr>
        <w:t>实验室检查</w:t>
      </w:r>
    </w:p>
    <w:p w14:paraId="0C315F3E" w14:textId="77777777" w:rsidR="003F054A" w:rsidRDefault="00000000">
      <w:pPr>
        <w:pStyle w:val="af2"/>
        <w:numPr>
          <w:ilvl w:val="0"/>
          <w:numId w:val="3"/>
        </w:numPr>
      </w:pPr>
      <w:r>
        <w:rPr>
          <w:rFonts w:hint="eastAsia"/>
        </w:rPr>
        <w:t>问卷评估</w:t>
      </w:r>
    </w:p>
    <w:p w14:paraId="5D1F9408" w14:textId="77777777" w:rsidR="003F054A" w:rsidRDefault="00000000">
      <w:pPr>
        <w:pStyle w:val="af2"/>
        <w:numPr>
          <w:ilvl w:val="0"/>
          <w:numId w:val="3"/>
        </w:numPr>
      </w:pPr>
      <w:r>
        <w:rPr>
          <w:rFonts w:hint="eastAsia"/>
        </w:rPr>
        <w:t>疾病诊断</w:t>
      </w:r>
    </w:p>
    <w:p w14:paraId="1F7ECDD3" w14:textId="77777777" w:rsidR="003F054A" w:rsidRDefault="00000000">
      <w:pPr>
        <w:pStyle w:val="af2"/>
        <w:numPr>
          <w:ilvl w:val="0"/>
          <w:numId w:val="3"/>
        </w:numPr>
      </w:pPr>
      <w:r>
        <w:rPr>
          <w:rFonts w:hint="eastAsia"/>
        </w:rPr>
        <w:t>严重程度评估</w:t>
      </w:r>
    </w:p>
    <w:p w14:paraId="5EAAE61A" w14:textId="4038C263" w:rsidR="003F054A" w:rsidRDefault="00000000">
      <w:pPr>
        <w:rPr>
          <w:ins w:id="126" w:author="xin sun" w:date="2022-09-09T16:40:00Z"/>
        </w:rPr>
      </w:pPr>
      <w:r>
        <w:rPr>
          <w:rFonts w:hint="eastAsia"/>
        </w:rPr>
        <w:t>参照以上核查要点，如发现数据存在缺失、不完整、不合理、不准确、数据间或数据和</w:t>
      </w:r>
      <w:proofErr w:type="gramStart"/>
      <w:r>
        <w:rPr>
          <w:rFonts w:hint="eastAsia"/>
        </w:rPr>
        <w:t>源数据</w:t>
      </w:r>
      <w:proofErr w:type="gramEnd"/>
      <w:r>
        <w:rPr>
          <w:rFonts w:hint="eastAsia"/>
        </w:rPr>
        <w:t>不一致等，则需要在登记系统或者通过纸质数据澄清表</w:t>
      </w:r>
      <w:r>
        <w:rPr>
          <w:rFonts w:hint="eastAsia"/>
        </w:rPr>
        <w:lastRenderedPageBreak/>
        <w:t>（data</w:t>
      </w:r>
      <w:r>
        <w:t xml:space="preserve"> clarification form, DCF）</w:t>
      </w:r>
      <w:r>
        <w:rPr>
          <w:rFonts w:hint="eastAsia"/>
        </w:rPr>
        <w:t>发出数据质疑。</w:t>
      </w:r>
      <w:r>
        <w:t xml:space="preserve"> </w:t>
      </w:r>
      <w:commentRangeStart w:id="127"/>
      <w:r>
        <w:rPr>
          <w:rFonts w:hint="eastAsia"/>
        </w:rPr>
        <w:t>DM则需要在患者入组</w:t>
      </w:r>
      <w:r>
        <w:rPr>
          <w:rFonts w:hint="eastAsia"/>
          <w:highlight w:val="yellow"/>
        </w:rPr>
        <w:t>首例后每个月对数据进行核查并出具《数据质量报告》。</w:t>
      </w:r>
      <w:commentRangeEnd w:id="127"/>
      <w:r>
        <w:rPr>
          <w:rStyle w:val="af1"/>
        </w:rPr>
        <w:commentReference w:id="127"/>
      </w:r>
    </w:p>
    <w:p w14:paraId="5C862D06" w14:textId="4DBD3328" w:rsidR="00EB248E" w:rsidRDefault="00EB248E">
      <w:pPr>
        <w:rPr>
          <w:ins w:id="128" w:author="xin sun" w:date="2022-09-09T16:40:00Z"/>
        </w:rPr>
      </w:pPr>
    </w:p>
    <w:p w14:paraId="6E606B35" w14:textId="77777777" w:rsidR="00EB248E" w:rsidRDefault="00EB248E">
      <w:pPr>
        <w:rPr>
          <w:rFonts w:hint="eastAsia"/>
        </w:rPr>
      </w:pPr>
      <w:commentRangeStart w:id="129"/>
    </w:p>
    <w:p w14:paraId="07894F6D" w14:textId="77777777" w:rsidR="003F054A" w:rsidRDefault="00000000">
      <w:pPr>
        <w:pStyle w:val="2"/>
      </w:pPr>
      <w:bookmarkStart w:id="130" w:name="_Toc113456207"/>
      <w:r>
        <w:rPr>
          <w:rFonts w:hint="eastAsia"/>
        </w:rPr>
        <w:t>医学编码</w:t>
      </w:r>
      <w:bookmarkEnd w:id="130"/>
      <w:commentRangeEnd w:id="129"/>
      <w:r w:rsidR="00240989">
        <w:rPr>
          <w:rStyle w:val="af1"/>
          <w:rFonts w:eastAsiaTheme="minorEastAsia" w:cstheme="minorBidi"/>
          <w:b w:val="0"/>
        </w:rPr>
        <w:commentReference w:id="129"/>
      </w:r>
    </w:p>
    <w:p w14:paraId="39B8C43E" w14:textId="77777777" w:rsidR="003F054A" w:rsidRDefault="00000000">
      <w:r>
        <w:rPr>
          <w:rFonts w:hint="eastAsia"/>
        </w:rPr>
        <w:t>将登记云平台中收集的医学诊断、合并用药、既往用药、既往病史等描述与标准词典中的属于进行匹配。编码流程大致如下：</w:t>
      </w:r>
    </w:p>
    <w:tbl>
      <w:tblPr>
        <w:tblStyle w:val="af"/>
        <w:tblW w:w="829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8"/>
        <w:gridCol w:w="4148"/>
      </w:tblGrid>
      <w:tr w:rsidR="003F054A" w14:paraId="18DEE614" w14:textId="77777777">
        <w:tc>
          <w:tcPr>
            <w:tcW w:w="4148" w:type="dxa"/>
            <w:tcBorders>
              <w:top w:val="single" w:sz="4" w:space="0" w:color="auto"/>
              <w:bottom w:val="single" w:sz="4" w:space="0" w:color="auto"/>
            </w:tcBorders>
          </w:tcPr>
          <w:p w14:paraId="004D487B" w14:textId="77777777" w:rsidR="003F054A" w:rsidRDefault="00000000">
            <w:pPr>
              <w:ind w:firstLine="0"/>
              <w:jc w:val="center"/>
              <w:rPr>
                <w:szCs w:val="20"/>
              </w:rPr>
            </w:pPr>
            <w:r>
              <w:rPr>
                <w:rFonts w:hint="eastAsia"/>
                <w:szCs w:val="20"/>
              </w:rPr>
              <w:t>流程名称</w:t>
            </w:r>
          </w:p>
        </w:tc>
        <w:tc>
          <w:tcPr>
            <w:tcW w:w="4148" w:type="dxa"/>
            <w:tcBorders>
              <w:top w:val="single" w:sz="4" w:space="0" w:color="auto"/>
              <w:bottom w:val="single" w:sz="4" w:space="0" w:color="auto"/>
            </w:tcBorders>
          </w:tcPr>
          <w:p w14:paraId="2FE254E0" w14:textId="77777777" w:rsidR="003F054A" w:rsidRDefault="00000000">
            <w:pPr>
              <w:ind w:firstLine="0"/>
              <w:jc w:val="center"/>
              <w:rPr>
                <w:szCs w:val="20"/>
              </w:rPr>
            </w:pPr>
            <w:r>
              <w:rPr>
                <w:rFonts w:hint="eastAsia"/>
                <w:szCs w:val="20"/>
              </w:rPr>
              <w:t>具体内容</w:t>
            </w:r>
          </w:p>
        </w:tc>
      </w:tr>
      <w:tr w:rsidR="003F054A" w14:paraId="58E38397" w14:textId="77777777">
        <w:tc>
          <w:tcPr>
            <w:tcW w:w="4148" w:type="dxa"/>
            <w:tcBorders>
              <w:top w:val="single" w:sz="4" w:space="0" w:color="auto"/>
            </w:tcBorders>
          </w:tcPr>
          <w:p w14:paraId="3A2D40D1" w14:textId="77777777" w:rsidR="003F054A" w:rsidRDefault="00000000">
            <w:pPr>
              <w:ind w:firstLine="0"/>
              <w:rPr>
                <w:szCs w:val="20"/>
              </w:rPr>
            </w:pPr>
            <w:r>
              <w:rPr>
                <w:rFonts w:hint="eastAsia"/>
                <w:szCs w:val="20"/>
              </w:rPr>
              <w:t>编码启动会议</w:t>
            </w:r>
          </w:p>
        </w:tc>
        <w:tc>
          <w:tcPr>
            <w:tcW w:w="4148" w:type="dxa"/>
            <w:tcBorders>
              <w:top w:val="single" w:sz="4" w:space="0" w:color="auto"/>
            </w:tcBorders>
          </w:tcPr>
          <w:p w14:paraId="751C6A90" w14:textId="77777777" w:rsidR="003F054A" w:rsidRDefault="00000000">
            <w:pPr>
              <w:pStyle w:val="af2"/>
              <w:numPr>
                <w:ilvl w:val="0"/>
                <w:numId w:val="4"/>
              </w:numPr>
              <w:rPr>
                <w:szCs w:val="20"/>
              </w:rPr>
            </w:pPr>
            <w:r>
              <w:rPr>
                <w:rFonts w:hint="eastAsia"/>
                <w:szCs w:val="20"/>
              </w:rPr>
              <w:t>选择编码系统；</w:t>
            </w:r>
          </w:p>
          <w:p w14:paraId="5E3111F1" w14:textId="77777777" w:rsidR="003F054A" w:rsidRDefault="00000000">
            <w:pPr>
              <w:pStyle w:val="af2"/>
              <w:numPr>
                <w:ilvl w:val="0"/>
                <w:numId w:val="4"/>
              </w:numPr>
              <w:rPr>
                <w:szCs w:val="20"/>
              </w:rPr>
            </w:pPr>
            <w:r>
              <w:rPr>
                <w:rFonts w:hint="eastAsia"/>
                <w:szCs w:val="20"/>
              </w:rPr>
              <w:t>确定词典版本；</w:t>
            </w:r>
          </w:p>
          <w:p w14:paraId="1B8A3FAB" w14:textId="77777777" w:rsidR="003F054A" w:rsidRDefault="00000000">
            <w:pPr>
              <w:pStyle w:val="af2"/>
              <w:numPr>
                <w:ilvl w:val="0"/>
                <w:numId w:val="4"/>
              </w:numPr>
              <w:rPr>
                <w:szCs w:val="20"/>
              </w:rPr>
            </w:pPr>
            <w:r>
              <w:rPr>
                <w:rFonts w:hint="eastAsia"/>
                <w:szCs w:val="20"/>
              </w:rPr>
              <w:t>确定编码对象，如既往病史、合并用药；</w:t>
            </w:r>
          </w:p>
          <w:p w14:paraId="21B932ED" w14:textId="77777777" w:rsidR="003F054A" w:rsidRDefault="00000000">
            <w:pPr>
              <w:pStyle w:val="af2"/>
              <w:numPr>
                <w:ilvl w:val="0"/>
                <w:numId w:val="4"/>
              </w:numPr>
              <w:rPr>
                <w:szCs w:val="20"/>
              </w:rPr>
            </w:pPr>
            <w:r>
              <w:rPr>
                <w:rFonts w:hint="eastAsia"/>
                <w:szCs w:val="20"/>
              </w:rPr>
              <w:t>编辑编码指南</w:t>
            </w:r>
          </w:p>
        </w:tc>
      </w:tr>
      <w:tr w:rsidR="003F054A" w14:paraId="357AC5BA" w14:textId="77777777">
        <w:tc>
          <w:tcPr>
            <w:tcW w:w="4148" w:type="dxa"/>
          </w:tcPr>
          <w:p w14:paraId="2B3C1B5D" w14:textId="77777777" w:rsidR="003F054A" w:rsidRDefault="00000000">
            <w:pPr>
              <w:ind w:firstLine="0"/>
              <w:rPr>
                <w:szCs w:val="20"/>
              </w:rPr>
            </w:pPr>
            <w:r>
              <w:rPr>
                <w:rFonts w:hint="eastAsia"/>
                <w:szCs w:val="20"/>
              </w:rPr>
              <w:t>电子编码系统等等建立与测试</w:t>
            </w:r>
          </w:p>
        </w:tc>
        <w:tc>
          <w:tcPr>
            <w:tcW w:w="4148" w:type="dxa"/>
          </w:tcPr>
          <w:p w14:paraId="3BF27AA7" w14:textId="77777777" w:rsidR="003F054A" w:rsidRDefault="00000000">
            <w:pPr>
              <w:pStyle w:val="af2"/>
              <w:numPr>
                <w:ilvl w:val="0"/>
                <w:numId w:val="5"/>
              </w:numPr>
              <w:rPr>
                <w:szCs w:val="20"/>
              </w:rPr>
            </w:pPr>
            <w:r>
              <w:rPr>
                <w:rFonts w:hint="eastAsia"/>
                <w:szCs w:val="20"/>
              </w:rPr>
              <w:t>确定编码对象与编码所需信息能自动导入登记数据库；</w:t>
            </w:r>
          </w:p>
          <w:p w14:paraId="60583787" w14:textId="77777777" w:rsidR="003F054A" w:rsidRDefault="00000000">
            <w:pPr>
              <w:pStyle w:val="af2"/>
              <w:numPr>
                <w:ilvl w:val="0"/>
                <w:numId w:val="5"/>
              </w:numPr>
              <w:rPr>
                <w:szCs w:val="20"/>
              </w:rPr>
            </w:pPr>
            <w:r>
              <w:rPr>
                <w:rFonts w:hint="eastAsia"/>
                <w:szCs w:val="20"/>
              </w:rPr>
              <w:t>确定编码对象能匹配到正确的词典；</w:t>
            </w:r>
          </w:p>
          <w:p w14:paraId="33570E3C" w14:textId="77777777" w:rsidR="003F054A" w:rsidRDefault="00000000">
            <w:pPr>
              <w:pStyle w:val="af2"/>
              <w:numPr>
                <w:ilvl w:val="0"/>
                <w:numId w:val="5"/>
              </w:numPr>
              <w:rPr>
                <w:szCs w:val="20"/>
              </w:rPr>
            </w:pPr>
            <w:r>
              <w:rPr>
                <w:rFonts w:hint="eastAsia"/>
                <w:szCs w:val="20"/>
              </w:rPr>
              <w:t>确定词典在系统中正确呈现；</w:t>
            </w:r>
          </w:p>
          <w:p w14:paraId="2DC9E59F" w14:textId="77777777" w:rsidR="003F054A" w:rsidRDefault="00000000">
            <w:pPr>
              <w:pStyle w:val="af2"/>
              <w:numPr>
                <w:ilvl w:val="0"/>
                <w:numId w:val="5"/>
              </w:numPr>
              <w:rPr>
                <w:szCs w:val="20"/>
              </w:rPr>
            </w:pPr>
            <w:r>
              <w:rPr>
                <w:rFonts w:hint="eastAsia"/>
                <w:szCs w:val="20"/>
              </w:rPr>
              <w:t>确定由编码系统发出或关闭的质疑能在登记系统中正确体现</w:t>
            </w:r>
          </w:p>
        </w:tc>
      </w:tr>
      <w:tr w:rsidR="003F054A" w14:paraId="1DA25CA4" w14:textId="77777777">
        <w:tc>
          <w:tcPr>
            <w:tcW w:w="4148" w:type="dxa"/>
          </w:tcPr>
          <w:p w14:paraId="4200368E" w14:textId="77777777" w:rsidR="003F054A" w:rsidRDefault="00000000">
            <w:pPr>
              <w:ind w:firstLine="0"/>
              <w:rPr>
                <w:szCs w:val="20"/>
              </w:rPr>
            </w:pPr>
            <w:r>
              <w:rPr>
                <w:rFonts w:hint="eastAsia"/>
                <w:szCs w:val="20"/>
              </w:rPr>
              <w:t>进行医学编码</w:t>
            </w:r>
          </w:p>
          <w:p w14:paraId="1D39B217" w14:textId="77777777" w:rsidR="003F054A" w:rsidRDefault="003F054A">
            <w:pPr>
              <w:ind w:firstLine="0"/>
              <w:rPr>
                <w:szCs w:val="20"/>
              </w:rPr>
            </w:pPr>
          </w:p>
        </w:tc>
        <w:tc>
          <w:tcPr>
            <w:tcW w:w="4148" w:type="dxa"/>
          </w:tcPr>
          <w:p w14:paraId="4971E14A" w14:textId="77777777" w:rsidR="003F054A" w:rsidRDefault="00000000">
            <w:pPr>
              <w:pStyle w:val="af2"/>
              <w:numPr>
                <w:ilvl w:val="0"/>
                <w:numId w:val="6"/>
              </w:numPr>
              <w:rPr>
                <w:szCs w:val="20"/>
              </w:rPr>
            </w:pPr>
            <w:r>
              <w:rPr>
                <w:rFonts w:hint="eastAsia"/>
                <w:szCs w:val="20"/>
              </w:rPr>
              <w:t>自动编码；</w:t>
            </w:r>
          </w:p>
          <w:p w14:paraId="30DCB1EB" w14:textId="77777777" w:rsidR="003F054A" w:rsidRDefault="00000000">
            <w:pPr>
              <w:pStyle w:val="af2"/>
              <w:numPr>
                <w:ilvl w:val="0"/>
                <w:numId w:val="6"/>
              </w:numPr>
              <w:rPr>
                <w:szCs w:val="20"/>
              </w:rPr>
            </w:pPr>
            <w:r>
              <w:rPr>
                <w:rFonts w:hint="eastAsia"/>
                <w:szCs w:val="20"/>
              </w:rPr>
              <w:t>手动编码</w:t>
            </w:r>
          </w:p>
        </w:tc>
      </w:tr>
      <w:tr w:rsidR="003F054A" w14:paraId="2D32AE66" w14:textId="77777777">
        <w:tc>
          <w:tcPr>
            <w:tcW w:w="4148" w:type="dxa"/>
          </w:tcPr>
          <w:p w14:paraId="78C8B200" w14:textId="77777777" w:rsidR="003F054A" w:rsidRDefault="00000000">
            <w:pPr>
              <w:ind w:firstLine="0"/>
              <w:rPr>
                <w:szCs w:val="20"/>
              </w:rPr>
            </w:pPr>
            <w:r>
              <w:rPr>
                <w:rFonts w:hint="eastAsia"/>
                <w:szCs w:val="20"/>
              </w:rPr>
              <w:t>审查编码报告与最终数据提交</w:t>
            </w:r>
          </w:p>
        </w:tc>
        <w:tc>
          <w:tcPr>
            <w:tcW w:w="4148" w:type="dxa"/>
          </w:tcPr>
          <w:p w14:paraId="4661B391" w14:textId="77777777" w:rsidR="003F054A" w:rsidRDefault="003F054A">
            <w:pPr>
              <w:ind w:firstLine="0"/>
              <w:rPr>
                <w:szCs w:val="20"/>
              </w:rPr>
            </w:pPr>
          </w:p>
        </w:tc>
      </w:tr>
    </w:tbl>
    <w:p w14:paraId="0C59480A" w14:textId="77777777" w:rsidR="003F054A" w:rsidRDefault="003F054A"/>
    <w:p w14:paraId="582D57F6" w14:textId="77777777" w:rsidR="003F054A" w:rsidRDefault="00000000">
      <w:pPr>
        <w:pStyle w:val="2"/>
      </w:pPr>
      <w:bookmarkStart w:id="131" w:name="_Toc113456208"/>
      <w:r>
        <w:rPr>
          <w:rFonts w:hint="eastAsia"/>
        </w:rPr>
        <w:lastRenderedPageBreak/>
        <w:t>数据质量控制</w:t>
      </w:r>
      <w:bookmarkEnd w:id="131"/>
    </w:p>
    <w:p w14:paraId="5E945846" w14:textId="77777777" w:rsidR="003F054A" w:rsidRDefault="00000000">
      <w:pPr>
        <w:rPr>
          <w:highlight w:val="yellow"/>
        </w:rPr>
      </w:pPr>
      <w:r>
        <w:rPr>
          <w:rFonts w:hint="eastAsia"/>
          <w:highlight w:val="yellow"/>
        </w:rPr>
        <w:t>数据质控将对数据录入进度、完整性、一致性和</w:t>
      </w:r>
      <w:proofErr w:type="gramStart"/>
      <w:r>
        <w:rPr>
          <w:rFonts w:hint="eastAsia"/>
          <w:highlight w:val="yellow"/>
        </w:rPr>
        <w:t>可</w:t>
      </w:r>
      <w:proofErr w:type="gramEnd"/>
      <w:r>
        <w:rPr>
          <w:rFonts w:hint="eastAsia"/>
          <w:highlight w:val="yellow"/>
        </w:rPr>
        <w:t>溯源性等进行质控。数据质</w:t>
      </w:r>
      <w:proofErr w:type="gramStart"/>
      <w:r>
        <w:rPr>
          <w:rFonts w:hint="eastAsia"/>
          <w:highlight w:val="yellow"/>
        </w:rPr>
        <w:t>控需要</w:t>
      </w:r>
      <w:proofErr w:type="gramEnd"/>
      <w:r>
        <w:rPr>
          <w:rFonts w:hint="eastAsia"/>
          <w:highlight w:val="yellow"/>
        </w:rPr>
        <w:t>明确核查项目、核查的关键指标和非关键指标，并提供数据质量核查报告，对数据录入的完整性、错误率等进行汇报。</w:t>
      </w:r>
    </w:p>
    <w:p w14:paraId="7C0B6272" w14:textId="77777777" w:rsidR="003F054A" w:rsidRDefault="00000000">
      <w:pPr>
        <w:rPr>
          <w:highlight w:val="yellow"/>
        </w:rPr>
      </w:pPr>
      <w:r>
        <w:rPr>
          <w:rFonts w:hint="eastAsia"/>
          <w:highlight w:val="yellow"/>
        </w:rPr>
        <w:t>根据随访计划的安排，</w:t>
      </w:r>
      <w:proofErr w:type="gramStart"/>
      <w:r>
        <w:rPr>
          <w:rFonts w:hint="eastAsia"/>
          <w:highlight w:val="yellow"/>
        </w:rPr>
        <w:t>本登记</w:t>
      </w:r>
      <w:proofErr w:type="gramEnd"/>
      <w:r>
        <w:rPr>
          <w:rFonts w:hint="eastAsia"/>
          <w:highlight w:val="yellow"/>
        </w:rPr>
        <w:t>研究数据质量控制时间</w:t>
      </w:r>
      <w:commentRangeStart w:id="132"/>
      <w:r>
        <w:rPr>
          <w:rFonts w:hint="eastAsia"/>
          <w:highlight w:val="yellow"/>
        </w:rPr>
        <w:t>安排如下</w:t>
      </w:r>
      <w:commentRangeEnd w:id="132"/>
      <w:r>
        <w:rPr>
          <w:rStyle w:val="af1"/>
        </w:rPr>
        <w:commentReference w:id="132"/>
      </w:r>
      <w:r>
        <w:rPr>
          <w:rFonts w:hint="eastAsia"/>
          <w:highlight w:val="yellow"/>
        </w:rPr>
        <w:t>：计划在患者入组一个月后，每个季度，各中心最后一例患者结题锁库前，分别进行数据质控。</w:t>
      </w:r>
    </w:p>
    <w:p w14:paraId="58209F35" w14:textId="77777777" w:rsidR="003F054A" w:rsidRDefault="00000000">
      <w:pPr>
        <w:rPr>
          <w:highlight w:val="yellow"/>
        </w:rPr>
      </w:pPr>
      <w:r>
        <w:rPr>
          <w:rFonts w:hint="eastAsia"/>
          <w:highlight w:val="yellow"/>
        </w:rPr>
        <w:t>将采用远程和现场两种方式进行质控。其中远程质控每次质</w:t>
      </w:r>
      <w:proofErr w:type="gramStart"/>
      <w:r>
        <w:rPr>
          <w:rFonts w:hint="eastAsia"/>
          <w:highlight w:val="yellow"/>
        </w:rPr>
        <w:t>控比例</w:t>
      </w:r>
      <w:proofErr w:type="gramEnd"/>
      <w:r>
        <w:rPr>
          <w:rFonts w:hint="eastAsia"/>
          <w:highlight w:val="yellow"/>
        </w:rPr>
        <w:t>为1</w:t>
      </w:r>
      <w:r>
        <w:rPr>
          <w:highlight w:val="yellow"/>
        </w:rPr>
        <w:t xml:space="preserve">0~20% </w:t>
      </w:r>
      <w:r>
        <w:rPr>
          <w:rFonts w:hint="eastAsia"/>
          <w:highlight w:val="yellow"/>
        </w:rPr>
        <w:t>（若低于2</w:t>
      </w:r>
      <w:r>
        <w:rPr>
          <w:highlight w:val="yellow"/>
        </w:rPr>
        <w:t>0</w:t>
      </w:r>
      <w:r>
        <w:rPr>
          <w:rFonts w:hint="eastAsia"/>
          <w:highlight w:val="yellow"/>
        </w:rPr>
        <w:t>例，则全部检查）；现场质</w:t>
      </w:r>
      <w:proofErr w:type="gramStart"/>
      <w:r>
        <w:rPr>
          <w:rFonts w:hint="eastAsia"/>
          <w:highlight w:val="yellow"/>
        </w:rPr>
        <w:t>控比例</w:t>
      </w:r>
      <w:proofErr w:type="gramEnd"/>
      <w:r>
        <w:rPr>
          <w:rFonts w:hint="eastAsia"/>
          <w:highlight w:val="yellow"/>
        </w:rPr>
        <w:t>为5</w:t>
      </w:r>
      <w:r>
        <w:rPr>
          <w:highlight w:val="yellow"/>
        </w:rPr>
        <w:t>%~10%</w:t>
      </w:r>
      <w:r>
        <w:rPr>
          <w:rFonts w:hint="eastAsia"/>
          <w:highlight w:val="yellow"/>
        </w:rPr>
        <w:t>（若低于1</w:t>
      </w:r>
      <w:r>
        <w:rPr>
          <w:highlight w:val="yellow"/>
        </w:rPr>
        <w:t>0</w:t>
      </w:r>
      <w:r>
        <w:rPr>
          <w:rFonts w:hint="eastAsia"/>
          <w:highlight w:val="yellow"/>
        </w:rPr>
        <w:t>例，则全部检查）</w:t>
      </w:r>
    </w:p>
    <w:p w14:paraId="7688A398" w14:textId="77777777" w:rsidR="003F054A" w:rsidRDefault="00000000">
      <w:pPr>
        <w:pStyle w:val="2"/>
      </w:pPr>
      <w:bookmarkStart w:id="133" w:name="_Toc113456209"/>
      <w:r>
        <w:rPr>
          <w:rFonts w:hint="eastAsia"/>
        </w:rPr>
        <w:t>期中分析</w:t>
      </w:r>
      <w:bookmarkEnd w:id="133"/>
    </w:p>
    <w:p w14:paraId="72F8FB45" w14:textId="15C3DA08" w:rsidR="003F054A" w:rsidRDefault="00000000">
      <w:pPr>
        <w:rPr>
          <w:ins w:id="134" w:author="xin sun" w:date="2022-09-08T14:23:00Z"/>
        </w:rPr>
      </w:pPr>
      <w:r>
        <w:rPr>
          <w:rFonts w:hint="eastAsia"/>
        </w:rPr>
        <w:t>将在</w:t>
      </w:r>
      <w:r>
        <w:rPr>
          <w:rFonts w:hint="eastAsia"/>
          <w:highlight w:val="yellow"/>
        </w:rPr>
        <w:t>＃（ｗｈｅｎ）</w:t>
      </w:r>
      <w:r>
        <w:rPr>
          <w:rFonts w:hint="eastAsia"/>
        </w:rPr>
        <w:t>进行一次期中分析。分析每次数据采集和核查的范围，出具《数据质量报告》，并对数据进行描述性分析，出具《描述性分析报告》</w:t>
      </w:r>
    </w:p>
    <w:p w14:paraId="15901D55" w14:textId="3EDAF674" w:rsidR="006F7C93" w:rsidRDefault="006F7C93">
      <w:pPr>
        <w:rPr>
          <w:ins w:id="135" w:author="xin sun" w:date="2022-09-08T14:23:00Z"/>
        </w:rPr>
      </w:pPr>
    </w:p>
    <w:p w14:paraId="78B1E9C7" w14:textId="77777777" w:rsidR="006F7C93" w:rsidRPr="006F7C93" w:rsidRDefault="006F7C93" w:rsidP="006F7C93">
      <w:pPr>
        <w:widowControl/>
        <w:spacing w:before="0" w:after="0" w:line="436" w:lineRule="atLeast"/>
        <w:ind w:firstLine="0"/>
        <w:jc w:val="left"/>
        <w:rPr>
          <w:ins w:id="136" w:author="xin sun" w:date="2022-09-08T14:23:00Z"/>
          <w:rFonts w:ascii="微软雅黑" w:eastAsia="微软雅黑" w:hAnsi="微软雅黑" w:cs="宋体"/>
          <w:color w:val="202020"/>
          <w:kern w:val="0"/>
          <w:szCs w:val="24"/>
        </w:rPr>
      </w:pPr>
      <w:ins w:id="137" w:author="xin sun" w:date="2022-09-08T14:23:00Z">
        <w:r w:rsidRPr="006F7C93">
          <w:rPr>
            <w:rFonts w:ascii="微软雅黑" w:eastAsia="微软雅黑" w:hAnsi="微软雅黑" w:cs="宋体" w:hint="eastAsia"/>
            <w:b/>
            <w:bCs/>
            <w:color w:val="333333"/>
            <w:kern w:val="0"/>
            <w:szCs w:val="24"/>
          </w:rPr>
          <w:t>外部数据传输协议</w:t>
        </w:r>
        <w:r w:rsidRPr="006F7C93">
          <w:rPr>
            <w:rFonts w:ascii="微软雅黑" w:eastAsia="微软雅黑" w:hAnsi="微软雅黑" w:cs="宋体" w:hint="eastAsia"/>
            <w:color w:val="202020"/>
            <w:kern w:val="0"/>
            <w:szCs w:val="24"/>
          </w:rPr>
          <w:t>   </w:t>
        </w:r>
      </w:ins>
    </w:p>
    <w:p w14:paraId="5C6276E5" w14:textId="77777777" w:rsidR="006F7C93" w:rsidRPr="006F7C93" w:rsidRDefault="006F7C93" w:rsidP="006F7C93">
      <w:pPr>
        <w:widowControl/>
        <w:spacing w:before="300" w:after="0" w:line="436" w:lineRule="atLeast"/>
        <w:ind w:firstLine="0"/>
        <w:jc w:val="left"/>
        <w:rPr>
          <w:ins w:id="138" w:author="xin sun" w:date="2022-09-08T14:23:00Z"/>
          <w:rFonts w:ascii="微软雅黑" w:eastAsia="微软雅黑" w:hAnsi="微软雅黑" w:cs="宋体" w:hint="eastAsia"/>
          <w:color w:val="202020"/>
          <w:kern w:val="0"/>
          <w:szCs w:val="24"/>
        </w:rPr>
      </w:pPr>
      <w:ins w:id="139" w:author="xin sun" w:date="2022-09-08T14:23:00Z">
        <w:r w:rsidRPr="006F7C93">
          <w:rPr>
            <w:rFonts w:ascii="微软雅黑" w:eastAsia="微软雅黑" w:hAnsi="微软雅黑" w:cs="宋体" w:hint="eastAsia"/>
            <w:color w:val="202020"/>
            <w:kern w:val="0"/>
            <w:szCs w:val="24"/>
          </w:rPr>
          <w:t>针对项目与内外部统计分析师以及客户商定进行数据传输的规范性文件。  </w:t>
        </w:r>
      </w:ins>
    </w:p>
    <w:p w14:paraId="487815EB" w14:textId="77777777" w:rsidR="006F7C93" w:rsidRPr="006F7C93" w:rsidRDefault="006F7C93" w:rsidP="006F7C93">
      <w:pPr>
        <w:widowControl/>
        <w:spacing w:before="300" w:after="0" w:line="436" w:lineRule="atLeast"/>
        <w:ind w:firstLine="0"/>
        <w:jc w:val="left"/>
        <w:rPr>
          <w:ins w:id="140" w:author="xin sun" w:date="2022-09-08T14:23:00Z"/>
          <w:rFonts w:ascii="微软雅黑" w:eastAsia="微软雅黑" w:hAnsi="微软雅黑" w:cs="宋体" w:hint="eastAsia"/>
          <w:color w:val="202020"/>
          <w:kern w:val="0"/>
          <w:szCs w:val="24"/>
        </w:rPr>
      </w:pPr>
      <w:ins w:id="141" w:author="xin sun" w:date="2022-09-08T14:23:00Z">
        <w:r w:rsidRPr="006F7C93">
          <w:rPr>
            <w:rFonts w:ascii="微软雅黑" w:eastAsia="微软雅黑" w:hAnsi="微软雅黑" w:cs="宋体" w:hint="eastAsia"/>
            <w:color w:val="202020"/>
            <w:kern w:val="0"/>
            <w:szCs w:val="24"/>
          </w:rPr>
          <w:t>文件命名方式及数据类别</w:t>
        </w:r>
      </w:ins>
    </w:p>
    <w:p w14:paraId="41EDB356" w14:textId="77777777" w:rsidR="006F7C93" w:rsidRPr="006F7C93" w:rsidRDefault="006F7C93" w:rsidP="006F7C93">
      <w:pPr>
        <w:widowControl/>
        <w:spacing w:before="300" w:after="0" w:line="436" w:lineRule="atLeast"/>
        <w:ind w:firstLine="0"/>
        <w:jc w:val="left"/>
        <w:rPr>
          <w:ins w:id="142" w:author="xin sun" w:date="2022-09-08T14:23:00Z"/>
          <w:rFonts w:ascii="微软雅黑" w:eastAsia="微软雅黑" w:hAnsi="微软雅黑" w:cs="宋体" w:hint="eastAsia"/>
          <w:color w:val="202020"/>
          <w:kern w:val="0"/>
          <w:szCs w:val="24"/>
        </w:rPr>
      </w:pPr>
      <w:ins w:id="143" w:author="xin sun" w:date="2022-09-08T14:23:00Z">
        <w:r w:rsidRPr="006F7C93">
          <w:rPr>
            <w:rFonts w:ascii="微软雅黑" w:eastAsia="微软雅黑" w:hAnsi="微软雅黑" w:cs="宋体" w:hint="eastAsia"/>
            <w:color w:val="202020"/>
            <w:kern w:val="0"/>
            <w:szCs w:val="24"/>
          </w:rPr>
          <w:t>传输方式及频率</w:t>
        </w:r>
      </w:ins>
    </w:p>
    <w:p w14:paraId="5705B159" w14:textId="77777777" w:rsidR="006F7C93" w:rsidRPr="006F7C93" w:rsidRDefault="006F7C93" w:rsidP="006F7C93">
      <w:pPr>
        <w:widowControl/>
        <w:spacing w:before="300" w:after="0" w:line="436" w:lineRule="atLeast"/>
        <w:ind w:firstLine="0"/>
        <w:jc w:val="left"/>
        <w:rPr>
          <w:ins w:id="144" w:author="xin sun" w:date="2022-09-08T14:23:00Z"/>
          <w:rFonts w:ascii="微软雅黑" w:eastAsia="微软雅黑" w:hAnsi="微软雅黑" w:cs="宋体" w:hint="eastAsia"/>
          <w:color w:val="202020"/>
          <w:kern w:val="0"/>
          <w:szCs w:val="24"/>
        </w:rPr>
      </w:pPr>
      <w:ins w:id="145" w:author="xin sun" w:date="2022-09-08T14:23:00Z">
        <w:r w:rsidRPr="006F7C93">
          <w:rPr>
            <w:rFonts w:ascii="微软雅黑" w:eastAsia="微软雅黑" w:hAnsi="微软雅黑" w:cs="宋体" w:hint="eastAsia"/>
            <w:color w:val="202020"/>
            <w:kern w:val="0"/>
            <w:szCs w:val="24"/>
          </w:rPr>
          <w:t>传输内容及格式</w:t>
        </w:r>
      </w:ins>
    </w:p>
    <w:p w14:paraId="10718BA3" w14:textId="77777777" w:rsidR="006F7C93" w:rsidRPr="006F7C93" w:rsidRDefault="006F7C93" w:rsidP="006F7C93">
      <w:pPr>
        <w:widowControl/>
        <w:spacing w:before="300" w:after="0" w:line="436" w:lineRule="atLeast"/>
        <w:ind w:firstLine="0"/>
        <w:jc w:val="left"/>
        <w:rPr>
          <w:ins w:id="146" w:author="xin sun" w:date="2022-09-08T14:23:00Z"/>
          <w:rFonts w:ascii="微软雅黑" w:eastAsia="微软雅黑" w:hAnsi="微软雅黑" w:cs="宋体" w:hint="eastAsia"/>
          <w:color w:val="202020"/>
          <w:kern w:val="0"/>
          <w:szCs w:val="24"/>
        </w:rPr>
      </w:pPr>
      <w:ins w:id="147" w:author="xin sun" w:date="2022-09-08T14:23:00Z">
        <w:r w:rsidRPr="006F7C93">
          <w:rPr>
            <w:rFonts w:ascii="微软雅黑" w:eastAsia="微软雅黑" w:hAnsi="微软雅黑" w:cs="宋体" w:hint="eastAsia"/>
            <w:color w:val="202020"/>
            <w:kern w:val="0"/>
            <w:szCs w:val="24"/>
          </w:rPr>
          <w:t>在本文件定稿前，数据管理员应通过测试数据与统计师进行数据传输测试，并与客户确认，出现问题及时更新数据传输协议，直至测试成功，并得到客户书面确认。     </w:t>
        </w:r>
      </w:ins>
    </w:p>
    <w:p w14:paraId="712DA704" w14:textId="41992477" w:rsidR="006F7C93" w:rsidRDefault="006F7C93">
      <w:pPr>
        <w:rPr>
          <w:ins w:id="148" w:author="xin sun" w:date="2022-09-08T14:23:00Z"/>
        </w:rPr>
      </w:pPr>
    </w:p>
    <w:p w14:paraId="2B18BEE0" w14:textId="77777777" w:rsidR="006F7C93" w:rsidRPr="006F7C93" w:rsidRDefault="006F7C93">
      <w:pPr>
        <w:rPr>
          <w:rFonts w:hint="eastAsia"/>
        </w:rPr>
      </w:pPr>
    </w:p>
    <w:p w14:paraId="54CC8C69" w14:textId="77777777" w:rsidR="003F054A" w:rsidRDefault="00000000">
      <w:pPr>
        <w:pStyle w:val="1"/>
        <w:numPr>
          <w:ilvl w:val="0"/>
          <w:numId w:val="1"/>
        </w:numPr>
      </w:pPr>
      <w:bookmarkStart w:id="149" w:name="_Toc113456210"/>
      <w:r>
        <w:rPr>
          <w:rFonts w:hint="eastAsia"/>
        </w:rPr>
        <w:lastRenderedPageBreak/>
        <w:t>结束阶段</w:t>
      </w:r>
      <w:bookmarkEnd w:id="149"/>
    </w:p>
    <w:p w14:paraId="46338C35" w14:textId="77777777" w:rsidR="003F054A" w:rsidRDefault="00000000">
      <w:pPr>
        <w:pStyle w:val="2"/>
      </w:pPr>
      <w:bookmarkStart w:id="150" w:name="_Toc113456211"/>
      <w:r>
        <w:rPr>
          <w:rFonts w:hint="eastAsia"/>
        </w:rPr>
        <w:t>数据库的锁定</w:t>
      </w:r>
      <w:bookmarkEnd w:id="150"/>
    </w:p>
    <w:p w14:paraId="4296B4F4" w14:textId="77777777" w:rsidR="003F054A" w:rsidRDefault="00000000">
      <w:commentRangeStart w:id="151"/>
      <w:commentRangeStart w:id="152"/>
      <w:commentRangeStart w:id="153"/>
      <w:r>
        <w:rPr>
          <w:rFonts w:hint="eastAsia"/>
        </w:rPr>
        <w:t>数据库最终锁定前</w:t>
      </w:r>
      <w:commentRangeEnd w:id="151"/>
      <w:r>
        <w:rPr>
          <w:rStyle w:val="af1"/>
        </w:rPr>
        <w:commentReference w:id="151"/>
      </w:r>
      <w:commentRangeEnd w:id="152"/>
      <w:commentRangeEnd w:id="153"/>
      <w:r w:rsidR="00E02B31">
        <w:rPr>
          <w:rStyle w:val="af1"/>
        </w:rPr>
        <w:commentReference w:id="153"/>
      </w:r>
      <w:r>
        <w:rPr>
          <w:rStyle w:val="af1"/>
        </w:rPr>
        <w:commentReference w:id="152"/>
      </w:r>
      <w:r>
        <w:rPr>
          <w:rFonts w:hint="eastAsia"/>
        </w:rPr>
        <w:t>，应确认以下内容：</w:t>
      </w:r>
    </w:p>
    <w:p w14:paraId="10973495" w14:textId="77777777" w:rsidR="003F054A" w:rsidRDefault="00000000">
      <w:pPr>
        <w:pStyle w:val="af2"/>
        <w:numPr>
          <w:ilvl w:val="3"/>
          <w:numId w:val="7"/>
        </w:numPr>
      </w:pPr>
      <w:r>
        <w:rPr>
          <w:rFonts w:hint="eastAsia"/>
        </w:rPr>
        <w:t>方案所列所有数据已经收到并准确地录入数据库；</w:t>
      </w:r>
    </w:p>
    <w:p w14:paraId="13C9048F" w14:textId="77777777" w:rsidR="003F054A" w:rsidRDefault="00000000">
      <w:pPr>
        <w:pStyle w:val="af2"/>
        <w:numPr>
          <w:ilvl w:val="3"/>
          <w:numId w:val="7"/>
        </w:numPr>
      </w:pPr>
      <w:r>
        <w:rPr>
          <w:rFonts w:hint="eastAsia"/>
        </w:rPr>
        <w:t>其他</w:t>
      </w:r>
      <w:commentRangeStart w:id="154"/>
      <w:commentRangeStart w:id="155"/>
      <w:r>
        <w:rPr>
          <w:rFonts w:hint="eastAsia"/>
        </w:rPr>
        <w:t>外部数据</w:t>
      </w:r>
      <w:commentRangeEnd w:id="154"/>
      <w:r>
        <w:rPr>
          <w:rStyle w:val="af1"/>
        </w:rPr>
        <w:commentReference w:id="154"/>
      </w:r>
      <w:commentRangeEnd w:id="155"/>
      <w:r w:rsidR="00E02B31">
        <w:rPr>
          <w:rStyle w:val="af1"/>
        </w:rPr>
        <w:commentReference w:id="155"/>
      </w:r>
      <w:r>
        <w:rPr>
          <w:rFonts w:hint="eastAsia"/>
        </w:rPr>
        <w:t>已经导入到数据库中；</w:t>
      </w:r>
    </w:p>
    <w:p w14:paraId="75C3B629" w14:textId="77777777" w:rsidR="003F054A" w:rsidRDefault="00000000">
      <w:pPr>
        <w:pStyle w:val="af2"/>
        <w:numPr>
          <w:ilvl w:val="3"/>
          <w:numId w:val="7"/>
        </w:numPr>
      </w:pPr>
      <w:r>
        <w:rPr>
          <w:rFonts w:hint="eastAsia"/>
        </w:rPr>
        <w:t>已完成数据的逻辑性和一致性验证结果审查；</w:t>
      </w:r>
    </w:p>
    <w:p w14:paraId="70304125" w14:textId="77777777" w:rsidR="003F054A" w:rsidRDefault="00000000">
      <w:pPr>
        <w:pStyle w:val="af2"/>
        <w:numPr>
          <w:ilvl w:val="3"/>
          <w:numId w:val="7"/>
        </w:numPr>
      </w:pPr>
      <w:r>
        <w:rPr>
          <w:rFonts w:hint="eastAsia"/>
        </w:rPr>
        <w:t>所有数据质疑已解答并进入数据库；</w:t>
      </w:r>
    </w:p>
    <w:p w14:paraId="06402B32" w14:textId="77777777" w:rsidR="003F054A" w:rsidRDefault="00000000">
      <w:pPr>
        <w:pStyle w:val="af2"/>
        <w:numPr>
          <w:ilvl w:val="3"/>
          <w:numId w:val="7"/>
        </w:numPr>
      </w:pPr>
      <w:r>
        <w:rPr>
          <w:rFonts w:hint="eastAsia"/>
        </w:rPr>
        <w:t>已完成医学编码；</w:t>
      </w:r>
    </w:p>
    <w:p w14:paraId="66C5CF4A" w14:textId="77777777" w:rsidR="003F054A" w:rsidRDefault="00000000">
      <w:pPr>
        <w:pStyle w:val="af2"/>
        <w:numPr>
          <w:ilvl w:val="3"/>
          <w:numId w:val="7"/>
        </w:numPr>
      </w:pPr>
      <w:r>
        <w:rPr>
          <w:rFonts w:hint="eastAsia"/>
        </w:rPr>
        <w:t>已完成数据质量核查；</w:t>
      </w:r>
    </w:p>
    <w:p w14:paraId="4DAE3794" w14:textId="77777777" w:rsidR="003F054A" w:rsidRDefault="00000000">
      <w:pPr>
        <w:pStyle w:val="af2"/>
        <w:numPr>
          <w:ilvl w:val="3"/>
          <w:numId w:val="7"/>
        </w:numPr>
      </w:pPr>
      <w:r>
        <w:rPr>
          <w:rFonts w:hint="eastAsia"/>
        </w:rPr>
        <w:t>更新并保存了所有相关文档；</w:t>
      </w:r>
    </w:p>
    <w:p w14:paraId="2F96FF9C" w14:textId="2FDBFE27" w:rsidR="003F054A" w:rsidRDefault="00000000">
      <w:r>
        <w:rPr>
          <w:rFonts w:hint="eastAsia"/>
        </w:rPr>
        <w:t>完成以上步骤</w:t>
      </w:r>
      <w:ins w:id="156" w:author="xin sun" w:date="2022-09-07T18:06:00Z">
        <w:r w:rsidR="005701E2">
          <w:rPr>
            <w:rFonts w:hint="eastAsia"/>
          </w:rPr>
          <w:t>后</w:t>
        </w:r>
      </w:ins>
      <w:del w:id="157" w:author="xin sun" w:date="2022-09-07T18:06:00Z">
        <w:r w:rsidDel="005701E2">
          <w:rPr>
            <w:rFonts w:hint="eastAsia"/>
          </w:rPr>
          <w:delText>猴</w:delText>
        </w:r>
      </w:del>
      <w:r>
        <w:rPr>
          <w:rFonts w:hint="eastAsia"/>
        </w:rPr>
        <w:t>，可由研究相关人员（研究者、数据管理人员、生物统计师、监查员等）签字及签署日期，书面批准数据库锁定。</w:t>
      </w:r>
    </w:p>
    <w:p w14:paraId="4ED8CB27" w14:textId="77777777" w:rsidR="003F054A" w:rsidRDefault="00000000">
      <w:pPr>
        <w:pStyle w:val="2"/>
      </w:pPr>
      <w:bookmarkStart w:id="158" w:name="_Toc113456212"/>
      <w:r>
        <w:rPr>
          <w:rFonts w:hint="eastAsia"/>
        </w:rPr>
        <w:t>数据库的解锁</w:t>
      </w:r>
      <w:bookmarkEnd w:id="158"/>
    </w:p>
    <w:p w14:paraId="6DF67BF2" w14:textId="77777777" w:rsidR="003F054A" w:rsidRDefault="00000000">
      <w:r>
        <w:rPr>
          <w:rFonts w:hint="eastAsia"/>
        </w:rPr>
        <w:t>如数据库需要进行解锁，则需要详细说明数据库解锁原因、</w:t>
      </w:r>
      <w:proofErr w:type="gramStart"/>
      <w:r>
        <w:rPr>
          <w:rFonts w:hint="eastAsia"/>
        </w:rPr>
        <w:t>解锁审批</w:t>
      </w:r>
      <w:proofErr w:type="gramEnd"/>
      <w:r>
        <w:rPr>
          <w:rFonts w:hint="eastAsia"/>
        </w:rPr>
        <w:t>人及再锁定的要求和执行标准文件。</w:t>
      </w:r>
    </w:p>
    <w:p w14:paraId="23FDD885" w14:textId="77777777" w:rsidR="003F054A" w:rsidRDefault="00000000">
      <w:pPr>
        <w:pStyle w:val="2"/>
      </w:pPr>
      <w:bookmarkStart w:id="159" w:name="_Toc113456213"/>
      <w:r>
        <w:rPr>
          <w:rFonts w:hint="eastAsia"/>
        </w:rPr>
        <w:t>数据和数据管理文件的归档</w:t>
      </w:r>
      <w:bookmarkEnd w:id="159"/>
    </w:p>
    <w:p w14:paraId="5C68257B" w14:textId="77777777" w:rsidR="003F054A" w:rsidRDefault="00000000">
      <w:r>
        <w:rPr>
          <w:rFonts w:hint="eastAsia"/>
        </w:rPr>
        <w:t>按照法规要求，对各个管理文件进行存档。</w:t>
      </w:r>
    </w:p>
    <w:sectPr w:rsidR="003F054A">
      <w:headerReference w:type="default" r:id="rId14"/>
      <w:footerReference w:type="default" r:id="rId15"/>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L" w:date="2022-09-05T14:03:00Z" w:initials="Y">
    <w:p w14:paraId="0BDFD08A" w14:textId="77777777" w:rsidR="003F054A" w:rsidRDefault="00000000">
      <w:pPr>
        <w:pStyle w:val="a3"/>
        <w:ind w:firstLine="0"/>
      </w:pPr>
      <w:r>
        <w:rPr>
          <w:rFonts w:hint="eastAsia"/>
        </w:rPr>
        <w:t>临床试验中封面需要申办方和数据管理单位，对于registry</w:t>
      </w:r>
      <w:r>
        <w:t xml:space="preserve"> study,</w:t>
      </w:r>
      <w:r>
        <w:rPr>
          <w:rFonts w:hint="eastAsia"/>
        </w:rPr>
        <w:t>是否需要</w:t>
      </w:r>
    </w:p>
  </w:comment>
  <w:comment w:id="2" w:author="xin sun" w:date="2022-09-07T17:22:00Z" w:initials="xs">
    <w:p w14:paraId="48F83382" w14:textId="65C7CE57" w:rsidR="00EE0CE2" w:rsidRDefault="00EE0CE2">
      <w:pPr>
        <w:pStyle w:val="a3"/>
      </w:pPr>
      <w:r>
        <w:rPr>
          <w:rStyle w:val="af1"/>
        </w:rPr>
        <w:annotationRef/>
      </w:r>
      <w:r>
        <w:t>R</w:t>
      </w:r>
      <w:r>
        <w:rPr>
          <w:rFonts w:hint="eastAsia"/>
        </w:rPr>
        <w:t>egistry不用完全符合GCP规范</w:t>
      </w:r>
    </w:p>
  </w:comment>
  <w:comment w:id="13" w:author="YUL" w:date="2022-09-05T14:04:00Z" w:initials="Y">
    <w:p w14:paraId="77EA2077" w14:textId="77777777" w:rsidR="003F054A" w:rsidRDefault="00000000">
      <w:pPr>
        <w:pStyle w:val="a3"/>
      </w:pPr>
      <w:r>
        <w:rPr>
          <w:rFonts w:hint="eastAsia"/>
        </w:rPr>
        <w:t>研究目的即建立一个哮喘患者数据库吗</w:t>
      </w:r>
    </w:p>
  </w:comment>
  <w:comment w:id="79" w:author="YUL" w:date="2022-09-05T14:56:00Z" w:initials="Y">
    <w:p w14:paraId="4595A376" w14:textId="77777777" w:rsidR="003F054A" w:rsidRDefault="00000000">
      <w:pPr>
        <w:pStyle w:val="a3"/>
      </w:pPr>
      <w:r>
        <w:rPr>
          <w:rFonts w:hint="eastAsia"/>
        </w:rPr>
        <w:t>所以这个是已经设计好的数据库吗？还是说需要根据最新的CRF表单来设计</w:t>
      </w:r>
      <w:r>
        <w:br/>
      </w:r>
    </w:p>
    <w:p w14:paraId="77ED18F5" w14:textId="77777777" w:rsidR="003F054A" w:rsidRDefault="00000000">
      <w:pPr>
        <w:pStyle w:val="a3"/>
      </w:pPr>
      <w:r>
        <w:rPr>
          <w:rFonts w:hint="eastAsia"/>
        </w:rPr>
        <w:t>如已经设计好，则删除平台的设计自然段</w:t>
      </w:r>
    </w:p>
  </w:comment>
  <w:comment w:id="80" w:author="xin sun" w:date="2022-09-07T17:53:00Z" w:initials="xs">
    <w:p w14:paraId="09D248DA" w14:textId="6FAD1A36" w:rsidR="000E2D3F" w:rsidRDefault="000E2D3F">
      <w:pPr>
        <w:pStyle w:val="a3"/>
      </w:pPr>
      <w:r>
        <w:rPr>
          <w:rStyle w:val="af1"/>
        </w:rPr>
        <w:annotationRef/>
      </w:r>
      <w:r>
        <w:rPr>
          <w:rFonts w:hint="eastAsia"/>
        </w:rPr>
        <w:t>不用，这就是项目的步骤</w:t>
      </w:r>
    </w:p>
  </w:comment>
  <w:comment w:id="81" w:author="YUL" w:date="2022-09-07T10:50:00Z" w:initials="Y">
    <w:p w14:paraId="18ACD19E" w14:textId="77777777" w:rsidR="003F054A" w:rsidRDefault="00000000">
      <w:pPr>
        <w:pStyle w:val="a3"/>
      </w:pPr>
      <w:r>
        <w:rPr>
          <w:rFonts w:hint="eastAsia"/>
        </w:rPr>
        <w:t>这个需要谁来提供</w:t>
      </w:r>
    </w:p>
  </w:comment>
  <w:comment w:id="82" w:author="xin sun" w:date="2022-09-07T17:55:00Z" w:initials="xs">
    <w:p w14:paraId="6EC3E058" w14:textId="4B61654B" w:rsidR="000E2D3F" w:rsidRDefault="000E2D3F">
      <w:pPr>
        <w:pStyle w:val="a3"/>
      </w:pPr>
      <w:r>
        <w:rPr>
          <w:rStyle w:val="af1"/>
        </w:rPr>
        <w:annotationRef/>
      </w:r>
      <w:r>
        <w:rPr>
          <w:rFonts w:hint="eastAsia"/>
        </w:rPr>
        <w:t>平台会设定这个吗？我们得问一下呼</w:t>
      </w:r>
      <w:proofErr w:type="gramStart"/>
      <w:r>
        <w:rPr>
          <w:rFonts w:hint="eastAsia"/>
        </w:rPr>
        <w:t>研</w:t>
      </w:r>
      <w:proofErr w:type="gramEnd"/>
      <w:r>
        <w:rPr>
          <w:rFonts w:hint="eastAsia"/>
        </w:rPr>
        <w:t>院</w:t>
      </w:r>
    </w:p>
  </w:comment>
  <w:comment w:id="78" w:author="Acer" w:date="2022-09-07T11:11:00Z" w:initials="A">
    <w:p w14:paraId="38F25585" w14:textId="77777777" w:rsidR="003F054A" w:rsidRDefault="00000000">
      <w:pPr>
        <w:pStyle w:val="a3"/>
      </w:pPr>
      <w:r>
        <w:rPr>
          <w:rFonts w:hint="eastAsia"/>
        </w:rPr>
        <w:t>数据的采集是C</w:t>
      </w:r>
      <w:r>
        <w:t>RC</w:t>
      </w:r>
      <w:r>
        <w:rPr>
          <w:rFonts w:hint="eastAsia"/>
        </w:rPr>
        <w:t>通过电子病例录入E</w:t>
      </w:r>
      <w:r>
        <w:t>DC</w:t>
      </w:r>
      <w:r>
        <w:rPr>
          <w:rFonts w:hint="eastAsia"/>
        </w:rPr>
        <w:t>系统 ，C</w:t>
      </w:r>
      <w:r>
        <w:t>RF</w:t>
      </w:r>
      <w:r>
        <w:rPr>
          <w:rFonts w:hint="eastAsia"/>
        </w:rPr>
        <w:t>表是设计</w:t>
      </w:r>
      <w:r>
        <w:t>EDC</w:t>
      </w:r>
      <w:r>
        <w:rPr>
          <w:rFonts w:hint="eastAsia"/>
        </w:rPr>
        <w:t>系统的文件</w:t>
      </w:r>
    </w:p>
  </w:comment>
  <w:comment w:id="97" w:author="YUL" w:date="2022-09-07T10:57:00Z" w:initials="Y">
    <w:p w14:paraId="6E6D2244" w14:textId="77777777" w:rsidR="003F054A" w:rsidRDefault="00000000">
      <w:pPr>
        <w:pStyle w:val="a3"/>
      </w:pPr>
      <w:r>
        <w:rPr>
          <w:rFonts w:hint="eastAsia"/>
        </w:rPr>
        <w:t>如何进行数据备份呢</w:t>
      </w:r>
    </w:p>
  </w:comment>
  <w:comment w:id="98" w:author="xin sun" w:date="2022-09-07T18:00:00Z" w:initials="xs">
    <w:p w14:paraId="76058CF4" w14:textId="7E0745B4" w:rsidR="00E6338C" w:rsidRDefault="00E6338C">
      <w:pPr>
        <w:pStyle w:val="a3"/>
      </w:pPr>
      <w:r>
        <w:rPr>
          <w:rStyle w:val="af1"/>
        </w:rPr>
        <w:annotationRef/>
      </w:r>
      <w:r>
        <w:rPr>
          <w:rFonts w:hint="eastAsia"/>
        </w:rPr>
        <w:t>云平台负责，我们管不了。这个可以记录在风险登记册中，没备份或备份失败的风险</w:t>
      </w:r>
    </w:p>
  </w:comment>
  <w:comment w:id="99" w:author="Acer" w:date="2022-09-07T11:28:00Z" w:initials="A">
    <w:p w14:paraId="43C78EDB" w14:textId="77777777" w:rsidR="003F054A" w:rsidRDefault="00000000">
      <w:pPr>
        <w:ind w:firstLine="0"/>
      </w:pPr>
      <w:r>
        <w:rPr>
          <w:rFonts w:hint="eastAsia"/>
          <w:highlight w:val="yellow"/>
        </w:rPr>
        <w:t>缺少数据库安全说明（如发生火灾、地震、泥石流等不可抗力因素 数据怎么办）</w:t>
      </w:r>
    </w:p>
    <w:p w14:paraId="59C04298" w14:textId="77777777" w:rsidR="003F054A" w:rsidRDefault="003F054A">
      <w:pPr>
        <w:pStyle w:val="a3"/>
      </w:pPr>
    </w:p>
  </w:comment>
  <w:comment w:id="105" w:author="Acer" w:date="2022-09-07T11:29:00Z" w:initials="A">
    <w:p w14:paraId="6FF52708" w14:textId="77777777" w:rsidR="003F054A" w:rsidRDefault="00000000">
      <w:pPr>
        <w:pStyle w:val="a3"/>
      </w:pPr>
      <w:r>
        <w:rPr>
          <w:rFonts w:hint="eastAsia"/>
        </w:rPr>
        <w:t>临床核查是否需要说明</w:t>
      </w:r>
    </w:p>
  </w:comment>
  <w:comment w:id="106" w:author="YUL" w:date="2022-09-07T15:15:00Z" w:initials="Y">
    <w:p w14:paraId="3FC7B5A8" w14:textId="77777777" w:rsidR="003F054A" w:rsidRDefault="00000000">
      <w:pPr>
        <w:pStyle w:val="a3"/>
      </w:pPr>
      <w:r>
        <w:rPr>
          <w:rFonts w:hint="eastAsia"/>
        </w:rPr>
        <w:t>已增加具体的核查要点</w:t>
      </w:r>
    </w:p>
  </w:comment>
  <w:comment w:id="124" w:author="YUL" w:date="2022-09-06T18:18:00Z" w:initials="Y">
    <w:p w14:paraId="6B90D235" w14:textId="77777777" w:rsidR="003F054A" w:rsidRDefault="00000000">
      <w:pPr>
        <w:pStyle w:val="a3"/>
      </w:pPr>
      <w:r>
        <w:rPr>
          <w:rFonts w:hint="eastAsia"/>
        </w:rPr>
        <w:t>插入《数据指控check</w:t>
      </w:r>
      <w:r>
        <w:t>list</w:t>
      </w:r>
      <w:r>
        <w:rPr>
          <w:rFonts w:hint="eastAsia"/>
        </w:rPr>
        <w:t>》</w:t>
      </w:r>
    </w:p>
  </w:comment>
  <w:comment w:id="125" w:author="xin sun" w:date="2022-09-09T16:38:00Z" w:initials="xs">
    <w:p w14:paraId="2BB1BF8A" w14:textId="2288B827" w:rsidR="00E02B31" w:rsidRDefault="00E02B31">
      <w:pPr>
        <w:pStyle w:val="a3"/>
        <w:rPr>
          <w:rFonts w:hint="eastAsia"/>
        </w:rPr>
      </w:pPr>
      <w:r>
        <w:rPr>
          <w:rStyle w:val="af1"/>
        </w:rPr>
        <w:annotationRef/>
      </w:r>
      <w:r>
        <w:rPr>
          <w:rFonts w:hint="eastAsia"/>
        </w:rPr>
        <w:t>这个数据质量核查的内容是重点！请</w:t>
      </w:r>
      <w:proofErr w:type="gramStart"/>
      <w:r>
        <w:rPr>
          <w:rFonts w:hint="eastAsia"/>
        </w:rPr>
        <w:t>熟悉云</w:t>
      </w:r>
      <w:proofErr w:type="gramEnd"/>
      <w:r>
        <w:rPr>
          <w:rFonts w:hint="eastAsia"/>
        </w:rPr>
        <w:t>平台设定逻辑核查内容</w:t>
      </w:r>
      <w:r w:rsidR="00EB248E">
        <w:rPr>
          <w:rFonts w:hint="eastAsia"/>
        </w:rPr>
        <w:t>。可以全部</w:t>
      </w:r>
      <w:proofErr w:type="gramStart"/>
      <w:r w:rsidR="00EB248E">
        <w:rPr>
          <w:rFonts w:hint="eastAsia"/>
        </w:rPr>
        <w:t>例举</w:t>
      </w:r>
      <w:proofErr w:type="gramEnd"/>
      <w:r w:rsidR="00EB248E">
        <w:rPr>
          <w:rFonts w:hint="eastAsia"/>
        </w:rPr>
        <w:t>逻辑问题，然后分类，再制定评分规则</w:t>
      </w:r>
      <w:r w:rsidR="00240989">
        <w:rPr>
          <w:rFonts w:hint="eastAsia"/>
        </w:rPr>
        <w:t>给各医院数量质量打分。如果问题太多，</w:t>
      </w:r>
      <w:proofErr w:type="gramStart"/>
      <w:r w:rsidR="00240989">
        <w:rPr>
          <w:rFonts w:hint="eastAsia"/>
        </w:rPr>
        <w:t>不用都</w:t>
      </w:r>
      <w:proofErr w:type="gramEnd"/>
      <w:r w:rsidR="00240989">
        <w:rPr>
          <w:rFonts w:hint="eastAsia"/>
        </w:rPr>
        <w:t>截图，做个逻辑错误情况表出来。以后我们就按这些写代码核查数据质量。</w:t>
      </w:r>
    </w:p>
  </w:comment>
  <w:comment w:id="127" w:author="Acer" w:date="2022-09-07T11:30:00Z" w:initials="A">
    <w:p w14:paraId="2DDD35D7" w14:textId="77777777" w:rsidR="003F054A" w:rsidRDefault="00000000">
      <w:pPr>
        <w:pStyle w:val="a3"/>
      </w:pPr>
      <w:r>
        <w:rPr>
          <w:rFonts w:hint="eastAsia"/>
        </w:rPr>
        <w:t>质疑时间是否合理</w:t>
      </w:r>
    </w:p>
  </w:comment>
  <w:comment w:id="129" w:author="xin sun" w:date="2022-09-09T16:49:00Z" w:initials="xs">
    <w:p w14:paraId="0EE5B56C" w14:textId="5F1BCD65" w:rsidR="00240989" w:rsidRDefault="00240989">
      <w:pPr>
        <w:pStyle w:val="a3"/>
        <w:rPr>
          <w:rFonts w:hint="eastAsia"/>
        </w:rPr>
      </w:pPr>
      <w:r>
        <w:rPr>
          <w:rStyle w:val="af1"/>
        </w:rPr>
        <w:annotationRef/>
      </w:r>
      <w:r>
        <w:rPr>
          <w:rFonts w:hint="eastAsia"/>
        </w:rPr>
        <w:t>这块我不太</w:t>
      </w:r>
      <w:r w:rsidR="007847A4">
        <w:rPr>
          <w:rFonts w:hint="eastAsia"/>
        </w:rPr>
        <w:t>明白</w:t>
      </w:r>
    </w:p>
  </w:comment>
  <w:comment w:id="132" w:author="YUL" w:date="2022-09-07T10:37:00Z" w:initials="Y">
    <w:p w14:paraId="559390B6" w14:textId="77777777" w:rsidR="003F054A" w:rsidRDefault="00000000">
      <w:pPr>
        <w:pStyle w:val="a3"/>
      </w:pPr>
      <w:r>
        <w:rPr>
          <w:rFonts w:hint="eastAsia"/>
        </w:rPr>
        <w:t>是否合理？</w:t>
      </w:r>
    </w:p>
  </w:comment>
  <w:comment w:id="151" w:author="YUL" w:date="2022-09-06T15:37:00Z" w:initials="Y">
    <w:p w14:paraId="1A6732E1" w14:textId="77777777" w:rsidR="003F054A" w:rsidRDefault="00000000">
      <w:pPr>
        <w:pStyle w:val="a3"/>
        <w:ind w:firstLine="0"/>
      </w:pPr>
      <w:r>
        <w:rPr>
          <w:rFonts w:hint="eastAsia"/>
        </w:rPr>
        <w:t>是否需要添加中期锁库？</w:t>
      </w:r>
    </w:p>
  </w:comment>
  <w:comment w:id="153" w:author="xin sun" w:date="2022-09-09T16:34:00Z" w:initials="xs">
    <w:p w14:paraId="2CD37935" w14:textId="22894DA5" w:rsidR="00E02B31" w:rsidRDefault="00E02B31">
      <w:pPr>
        <w:pStyle w:val="a3"/>
      </w:pPr>
      <w:r>
        <w:rPr>
          <w:rStyle w:val="af1"/>
        </w:rPr>
        <w:annotationRef/>
      </w:r>
      <w:r>
        <w:rPr>
          <w:rFonts w:hint="eastAsia"/>
        </w:rPr>
        <w:t>不用。但是我们要出中期描述性分析，所以需要导出数据，做一定数据清洗，把主要指标进行统计</w:t>
      </w:r>
    </w:p>
  </w:comment>
  <w:comment w:id="152" w:author="Acer" w:date="2022-09-07T11:32:00Z" w:initials="A">
    <w:p w14:paraId="041796F1" w14:textId="77777777" w:rsidR="003F054A" w:rsidRDefault="00000000">
      <w:pPr>
        <w:pStyle w:val="a3"/>
      </w:pPr>
      <w:r>
        <w:rPr>
          <w:rFonts w:hint="eastAsia"/>
        </w:rPr>
        <w:t xml:space="preserve">如果有中期研究目标需要 </w:t>
      </w:r>
      <w:r>
        <w:t xml:space="preserve"> </w:t>
      </w:r>
      <w:r>
        <w:rPr>
          <w:rFonts w:hint="eastAsia"/>
        </w:rPr>
        <w:t>如没有就不需要</w:t>
      </w:r>
    </w:p>
  </w:comment>
  <w:comment w:id="154" w:author="YUL" w:date="2022-09-06T15:39:00Z" w:initials="Y">
    <w:p w14:paraId="18064DAE" w14:textId="77777777" w:rsidR="003F054A" w:rsidRDefault="00000000">
      <w:pPr>
        <w:pStyle w:val="a3"/>
      </w:pPr>
      <w:r>
        <w:rPr>
          <w:rFonts w:hint="eastAsia"/>
        </w:rPr>
        <w:t>咱们是否由外部数据呢，如无，则考虑删除</w:t>
      </w:r>
    </w:p>
  </w:comment>
  <w:comment w:id="155" w:author="xin sun" w:date="2022-09-09T16:35:00Z" w:initials="xs">
    <w:p w14:paraId="2E3F04E0" w14:textId="4B1170C6" w:rsidR="00E02B31" w:rsidRDefault="00E02B31">
      <w:pPr>
        <w:pStyle w:val="a3"/>
      </w:pPr>
      <w:r>
        <w:rPr>
          <w:rStyle w:val="af1"/>
        </w:rPr>
        <w:annotationRef/>
      </w:r>
      <w:r>
        <w:rPr>
          <w:rFonts w:hint="eastAsia"/>
        </w:rPr>
        <w:t>有检验检查</w:t>
      </w:r>
      <w:proofErr w:type="gramStart"/>
      <w:r>
        <w:rPr>
          <w:rFonts w:hint="eastAsia"/>
        </w:rPr>
        <w:t>单可能</w:t>
      </w:r>
      <w:proofErr w:type="gramEnd"/>
      <w:r>
        <w:rPr>
          <w:rFonts w:hint="eastAsia"/>
        </w:rPr>
        <w:t>会上传数据库，</w:t>
      </w:r>
      <w:proofErr w:type="gramStart"/>
      <w:r>
        <w:rPr>
          <w:rFonts w:hint="eastAsia"/>
        </w:rPr>
        <w:t>做为</w:t>
      </w:r>
      <w:proofErr w:type="gramEnd"/>
      <w:r>
        <w:rPr>
          <w:rFonts w:hint="eastAsia"/>
        </w:rPr>
        <w:t>数据溯源文件。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DFD08A" w15:done="0"/>
  <w15:commentEx w15:paraId="48F83382" w15:paraIdParent="0BDFD08A" w15:done="0"/>
  <w15:commentEx w15:paraId="77EA2077" w15:done="0"/>
  <w15:commentEx w15:paraId="77ED18F5" w15:done="0"/>
  <w15:commentEx w15:paraId="09D248DA" w15:paraIdParent="77ED18F5" w15:done="0"/>
  <w15:commentEx w15:paraId="18ACD19E" w15:done="0"/>
  <w15:commentEx w15:paraId="6EC3E058" w15:paraIdParent="18ACD19E" w15:done="0"/>
  <w15:commentEx w15:paraId="38F25585" w15:done="0"/>
  <w15:commentEx w15:paraId="6E6D2244" w15:done="0"/>
  <w15:commentEx w15:paraId="76058CF4" w15:paraIdParent="6E6D2244" w15:done="0"/>
  <w15:commentEx w15:paraId="59C04298" w15:done="0"/>
  <w15:commentEx w15:paraId="6FF52708" w15:done="0"/>
  <w15:commentEx w15:paraId="3FC7B5A8" w15:done="0"/>
  <w15:commentEx w15:paraId="6B90D235" w15:done="0"/>
  <w15:commentEx w15:paraId="2BB1BF8A" w15:paraIdParent="6B90D235" w15:done="0"/>
  <w15:commentEx w15:paraId="2DDD35D7" w15:done="0"/>
  <w15:commentEx w15:paraId="0EE5B56C" w15:done="0"/>
  <w15:commentEx w15:paraId="559390B6" w15:done="0"/>
  <w15:commentEx w15:paraId="1A6732E1" w15:done="0"/>
  <w15:commentEx w15:paraId="2CD37935" w15:paraIdParent="1A6732E1" w15:done="0"/>
  <w15:commentEx w15:paraId="041796F1" w15:done="0"/>
  <w15:commentEx w15:paraId="18064DAE" w15:done="0"/>
  <w15:commentEx w15:paraId="2E3F04E0" w15:paraIdParent="18064D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351EA" w16cex:dateUtc="2022-09-07T09:22:00Z"/>
  <w16cex:commentExtensible w16cex:durableId="26C35911" w16cex:dateUtc="2022-09-07T09:53:00Z"/>
  <w16cex:commentExtensible w16cex:durableId="26C35996" w16cex:dateUtc="2022-09-07T09:55:00Z"/>
  <w16cex:commentExtensible w16cex:durableId="26C35AD0" w16cex:dateUtc="2022-09-07T10:00:00Z"/>
  <w16cex:commentExtensible w16cex:durableId="26C5EA7B" w16cex:dateUtc="2022-09-09T08:38:00Z"/>
  <w16cex:commentExtensible w16cex:durableId="26C5ED16" w16cex:dateUtc="2022-09-09T08:49:00Z"/>
  <w16cex:commentExtensible w16cex:durableId="26C5E9AE" w16cex:dateUtc="2022-09-09T08:34:00Z"/>
  <w16cex:commentExtensible w16cex:durableId="26C5E9EF" w16cex:dateUtc="2022-09-09T0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DFD08A" w16cid:durableId="26C351B9"/>
  <w16cid:commentId w16cid:paraId="48F83382" w16cid:durableId="26C351EA"/>
  <w16cid:commentId w16cid:paraId="77EA2077" w16cid:durableId="26C351BA"/>
  <w16cid:commentId w16cid:paraId="77ED18F5" w16cid:durableId="26C351BE"/>
  <w16cid:commentId w16cid:paraId="09D248DA" w16cid:durableId="26C35911"/>
  <w16cid:commentId w16cid:paraId="18ACD19E" w16cid:durableId="26C351BF"/>
  <w16cid:commentId w16cid:paraId="6EC3E058" w16cid:durableId="26C35996"/>
  <w16cid:commentId w16cid:paraId="38F25585" w16cid:durableId="26C351C0"/>
  <w16cid:commentId w16cid:paraId="6E6D2244" w16cid:durableId="26C351C1"/>
  <w16cid:commentId w16cid:paraId="76058CF4" w16cid:durableId="26C35AD0"/>
  <w16cid:commentId w16cid:paraId="59C04298" w16cid:durableId="26C351C2"/>
  <w16cid:commentId w16cid:paraId="6FF52708" w16cid:durableId="26C351C3"/>
  <w16cid:commentId w16cid:paraId="3FC7B5A8" w16cid:durableId="26C351C4"/>
  <w16cid:commentId w16cid:paraId="6B90D235" w16cid:durableId="26C351C5"/>
  <w16cid:commentId w16cid:paraId="2BB1BF8A" w16cid:durableId="26C5EA7B"/>
  <w16cid:commentId w16cid:paraId="2DDD35D7" w16cid:durableId="26C351C6"/>
  <w16cid:commentId w16cid:paraId="0EE5B56C" w16cid:durableId="26C5ED16"/>
  <w16cid:commentId w16cid:paraId="559390B6" w16cid:durableId="26C351C7"/>
  <w16cid:commentId w16cid:paraId="1A6732E1" w16cid:durableId="26C351C8"/>
  <w16cid:commentId w16cid:paraId="2CD37935" w16cid:durableId="26C5E9AE"/>
  <w16cid:commentId w16cid:paraId="041796F1" w16cid:durableId="26C351C9"/>
  <w16cid:commentId w16cid:paraId="18064DAE" w16cid:durableId="26C351CA"/>
  <w16cid:commentId w16cid:paraId="2E3F04E0" w16cid:durableId="26C5E9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49E6" w14:textId="77777777" w:rsidR="00C33466" w:rsidRDefault="00C33466">
      <w:pPr>
        <w:spacing w:before="0" w:after="0" w:line="240" w:lineRule="auto"/>
      </w:pPr>
      <w:r>
        <w:separator/>
      </w:r>
    </w:p>
  </w:endnote>
  <w:endnote w:type="continuationSeparator" w:id="0">
    <w:p w14:paraId="24F23E35" w14:textId="77777777" w:rsidR="00C33466" w:rsidRDefault="00C334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2E61" w14:textId="77777777" w:rsidR="003F054A" w:rsidRDefault="003F054A">
    <w:pPr>
      <w:pStyle w:val="a7"/>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13856" w14:textId="77777777" w:rsidR="00C33466" w:rsidRDefault="00C33466">
      <w:pPr>
        <w:spacing w:before="0" w:after="0" w:line="240" w:lineRule="auto"/>
      </w:pPr>
      <w:r>
        <w:separator/>
      </w:r>
    </w:p>
  </w:footnote>
  <w:footnote w:type="continuationSeparator" w:id="0">
    <w:p w14:paraId="4F4C32DA" w14:textId="77777777" w:rsidR="00C33466" w:rsidRDefault="00C334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06A1" w14:textId="77777777" w:rsidR="003F054A" w:rsidRDefault="00000000">
    <w:pPr>
      <w:pStyle w:val="a9"/>
    </w:pPr>
    <w:r>
      <w:rPr>
        <w:rFonts w:ascii="黑体" w:eastAsia="黑体" w:hAnsi="黑体" w:cs="Times New Roman"/>
        <w:bCs/>
        <w:noProof/>
        <w:szCs w:val="24"/>
      </w:rPr>
      <w:drawing>
        <wp:inline distT="0" distB="0" distL="0" distR="0" wp14:anchorId="350376A5" wp14:editId="60EB6E55">
          <wp:extent cx="2109470" cy="512445"/>
          <wp:effectExtent l="0" t="0" r="8890" b="5715"/>
          <wp:docPr id="7" name="图片 5" descr="lALPBE1Xd6UxoXrNAmXNCdQ_2516_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lALPBE1Xd6UxoXrNAmXNCdQ_2516_613"/>
                  <pic:cNvPicPr>
                    <a:picLocks noChangeAspect="1"/>
                  </pic:cNvPicPr>
                </pic:nvPicPr>
                <pic:blipFill>
                  <a:blip r:embed="rId1"/>
                  <a:stretch>
                    <a:fillRect/>
                  </a:stretch>
                </pic:blipFill>
                <pic:spPr>
                  <a:xfrm>
                    <a:off x="0" y="0"/>
                    <a:ext cx="2109787" cy="512762"/>
                  </a:xfrm>
                  <a:prstGeom prst="rect">
                    <a:avLst/>
                  </a:prstGeom>
                  <a:noFill/>
                  <a:ln w="9525">
                    <a:noFill/>
                  </a:ln>
                </pic:spPr>
              </pic:pic>
            </a:graphicData>
          </a:graphic>
        </wp:inline>
      </w:drawing>
    </w:r>
    <w:r>
      <w:tab/>
    </w:r>
    <w:r>
      <w:tab/>
    </w:r>
    <w:r>
      <w:rPr>
        <w:rFonts w:hint="eastAsia"/>
        <w:highlight w:val="yellow"/>
      </w:rPr>
      <w:t>版本号 V</w:t>
    </w:r>
    <w:r>
      <w:rPr>
        <w:highlight w:val="yellow"/>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42A6C"/>
    <w:multiLevelType w:val="multilevel"/>
    <w:tmpl w:val="15342A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E763C4A"/>
    <w:multiLevelType w:val="multilevel"/>
    <w:tmpl w:val="1E763C4A"/>
    <w:lvl w:ilvl="0">
      <w:start w:val="1"/>
      <w:numFmt w:val="lowerLetter"/>
      <w:lvlText w:val="%1."/>
      <w:lvlJc w:val="left"/>
      <w:pPr>
        <w:ind w:left="870" w:hanging="360"/>
      </w:pPr>
      <w:rPr>
        <w:rFonts w:hint="default"/>
      </w:r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2" w15:restartNumberingAfterBreak="0">
    <w:nsid w:val="2C201401"/>
    <w:multiLevelType w:val="multilevel"/>
    <w:tmpl w:val="2C20140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34986E3C"/>
    <w:multiLevelType w:val="multilevel"/>
    <w:tmpl w:val="34986E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9F94FF7"/>
    <w:multiLevelType w:val="multilevel"/>
    <w:tmpl w:val="39F94FF7"/>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4CD724A3"/>
    <w:multiLevelType w:val="multilevel"/>
    <w:tmpl w:val="4CD724A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DFA386C"/>
    <w:multiLevelType w:val="multilevel"/>
    <w:tmpl w:val="4DFA38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99842466">
    <w:abstractNumId w:val="4"/>
  </w:num>
  <w:num w:numId="2" w16cid:durableId="926304005">
    <w:abstractNumId w:val="1"/>
  </w:num>
  <w:num w:numId="3" w16cid:durableId="582111313">
    <w:abstractNumId w:val="2"/>
  </w:num>
  <w:num w:numId="4" w16cid:durableId="650207602">
    <w:abstractNumId w:val="6"/>
  </w:num>
  <w:num w:numId="5" w16cid:durableId="1368023230">
    <w:abstractNumId w:val="3"/>
  </w:num>
  <w:num w:numId="6" w16cid:durableId="759176671">
    <w:abstractNumId w:val="0"/>
  </w:num>
  <w:num w:numId="7" w16cid:durableId="11425816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in sun">
    <w15:presenceInfo w15:providerId="Windows Live" w15:userId="c594aea505d4d14f"/>
  </w15:person>
  <w15:person w15:author="YUL">
    <w15:presenceInfo w15:providerId="None" w15:userId="YUL"/>
  </w15:person>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7B1"/>
    <w:rsid w:val="DE7B1A9A"/>
    <w:rsid w:val="0000750B"/>
    <w:rsid w:val="00012FC1"/>
    <w:rsid w:val="00017247"/>
    <w:rsid w:val="0002652A"/>
    <w:rsid w:val="0003759D"/>
    <w:rsid w:val="00041077"/>
    <w:rsid w:val="00066AED"/>
    <w:rsid w:val="00067B43"/>
    <w:rsid w:val="000715CA"/>
    <w:rsid w:val="0008682D"/>
    <w:rsid w:val="0009251B"/>
    <w:rsid w:val="00097140"/>
    <w:rsid w:val="000A1F46"/>
    <w:rsid w:val="000A2BBE"/>
    <w:rsid w:val="000B1499"/>
    <w:rsid w:val="000C0F55"/>
    <w:rsid w:val="000C2B75"/>
    <w:rsid w:val="000C5D39"/>
    <w:rsid w:val="000E2D3F"/>
    <w:rsid w:val="000E45BA"/>
    <w:rsid w:val="000F1B0A"/>
    <w:rsid w:val="000F7A82"/>
    <w:rsid w:val="000F7D51"/>
    <w:rsid w:val="00103264"/>
    <w:rsid w:val="00105426"/>
    <w:rsid w:val="00107B31"/>
    <w:rsid w:val="0012059E"/>
    <w:rsid w:val="0013193D"/>
    <w:rsid w:val="001351DF"/>
    <w:rsid w:val="00135BB8"/>
    <w:rsid w:val="001450F6"/>
    <w:rsid w:val="00145CF2"/>
    <w:rsid w:val="00165A28"/>
    <w:rsid w:val="00170BD1"/>
    <w:rsid w:val="00175AA3"/>
    <w:rsid w:val="00180AE1"/>
    <w:rsid w:val="00180F3A"/>
    <w:rsid w:val="001819D3"/>
    <w:rsid w:val="00182774"/>
    <w:rsid w:val="00187429"/>
    <w:rsid w:val="001975F9"/>
    <w:rsid w:val="001C280D"/>
    <w:rsid w:val="001C2DE4"/>
    <w:rsid w:val="001C697D"/>
    <w:rsid w:val="001D0D66"/>
    <w:rsid w:val="001D3039"/>
    <w:rsid w:val="001F178F"/>
    <w:rsid w:val="002061B9"/>
    <w:rsid w:val="0021118B"/>
    <w:rsid w:val="00214F9C"/>
    <w:rsid w:val="0022554C"/>
    <w:rsid w:val="00235BB4"/>
    <w:rsid w:val="00240989"/>
    <w:rsid w:val="00241D5B"/>
    <w:rsid w:val="00250639"/>
    <w:rsid w:val="00250705"/>
    <w:rsid w:val="002712F5"/>
    <w:rsid w:val="00272A4B"/>
    <w:rsid w:val="00282228"/>
    <w:rsid w:val="002A0F88"/>
    <w:rsid w:val="002A3AC6"/>
    <w:rsid w:val="002A7646"/>
    <w:rsid w:val="002B070E"/>
    <w:rsid w:val="002B0F1E"/>
    <w:rsid w:val="002B2053"/>
    <w:rsid w:val="002B7B62"/>
    <w:rsid w:val="002C7701"/>
    <w:rsid w:val="002D2B47"/>
    <w:rsid w:val="002E38B3"/>
    <w:rsid w:val="002E46CD"/>
    <w:rsid w:val="002E4892"/>
    <w:rsid w:val="002E7B42"/>
    <w:rsid w:val="00312B64"/>
    <w:rsid w:val="0033284F"/>
    <w:rsid w:val="00340642"/>
    <w:rsid w:val="003477EA"/>
    <w:rsid w:val="0035176B"/>
    <w:rsid w:val="00374E23"/>
    <w:rsid w:val="00375084"/>
    <w:rsid w:val="00382DDB"/>
    <w:rsid w:val="00390DB3"/>
    <w:rsid w:val="003944ED"/>
    <w:rsid w:val="003A29EA"/>
    <w:rsid w:val="003A3046"/>
    <w:rsid w:val="003B134B"/>
    <w:rsid w:val="003C2773"/>
    <w:rsid w:val="003C5D8C"/>
    <w:rsid w:val="003C6CBF"/>
    <w:rsid w:val="003D0390"/>
    <w:rsid w:val="003D1955"/>
    <w:rsid w:val="003F054A"/>
    <w:rsid w:val="003F1D31"/>
    <w:rsid w:val="003F530A"/>
    <w:rsid w:val="00400BF5"/>
    <w:rsid w:val="0040750C"/>
    <w:rsid w:val="0042101C"/>
    <w:rsid w:val="00421EF2"/>
    <w:rsid w:val="00425DC7"/>
    <w:rsid w:val="00455F4C"/>
    <w:rsid w:val="004564B3"/>
    <w:rsid w:val="00463FB9"/>
    <w:rsid w:val="00472DFA"/>
    <w:rsid w:val="00476554"/>
    <w:rsid w:val="0047768B"/>
    <w:rsid w:val="00485924"/>
    <w:rsid w:val="00495FFE"/>
    <w:rsid w:val="00496F02"/>
    <w:rsid w:val="004B5376"/>
    <w:rsid w:val="004C26AE"/>
    <w:rsid w:val="004E2DD7"/>
    <w:rsid w:val="00525599"/>
    <w:rsid w:val="00526A3E"/>
    <w:rsid w:val="00534DC9"/>
    <w:rsid w:val="00550C06"/>
    <w:rsid w:val="005510C3"/>
    <w:rsid w:val="005557B1"/>
    <w:rsid w:val="00557AFE"/>
    <w:rsid w:val="005701E2"/>
    <w:rsid w:val="0057418F"/>
    <w:rsid w:val="00575596"/>
    <w:rsid w:val="00580662"/>
    <w:rsid w:val="00580F2D"/>
    <w:rsid w:val="005A1924"/>
    <w:rsid w:val="005A37C0"/>
    <w:rsid w:val="005A5209"/>
    <w:rsid w:val="005D1A5C"/>
    <w:rsid w:val="005D2B57"/>
    <w:rsid w:val="005E0A41"/>
    <w:rsid w:val="005E6EF6"/>
    <w:rsid w:val="005F033A"/>
    <w:rsid w:val="005F50B6"/>
    <w:rsid w:val="005F511B"/>
    <w:rsid w:val="005F5B3A"/>
    <w:rsid w:val="0060252D"/>
    <w:rsid w:val="006035EC"/>
    <w:rsid w:val="006056E0"/>
    <w:rsid w:val="00620D31"/>
    <w:rsid w:val="00626445"/>
    <w:rsid w:val="00666156"/>
    <w:rsid w:val="00666CCA"/>
    <w:rsid w:val="0069089E"/>
    <w:rsid w:val="006A1DBD"/>
    <w:rsid w:val="006B1346"/>
    <w:rsid w:val="006B79B5"/>
    <w:rsid w:val="006C6F5D"/>
    <w:rsid w:val="006D00C0"/>
    <w:rsid w:val="006E146A"/>
    <w:rsid w:val="006F0EAB"/>
    <w:rsid w:val="006F7C93"/>
    <w:rsid w:val="00701C27"/>
    <w:rsid w:val="00702695"/>
    <w:rsid w:val="00712571"/>
    <w:rsid w:val="00713DE4"/>
    <w:rsid w:val="0071493C"/>
    <w:rsid w:val="00715B86"/>
    <w:rsid w:val="007305FC"/>
    <w:rsid w:val="007313C5"/>
    <w:rsid w:val="00737CD2"/>
    <w:rsid w:val="0075266C"/>
    <w:rsid w:val="007551F3"/>
    <w:rsid w:val="00761842"/>
    <w:rsid w:val="0076472C"/>
    <w:rsid w:val="00765B2F"/>
    <w:rsid w:val="00765C51"/>
    <w:rsid w:val="0076663C"/>
    <w:rsid w:val="00771C92"/>
    <w:rsid w:val="00776C42"/>
    <w:rsid w:val="007847A4"/>
    <w:rsid w:val="00794156"/>
    <w:rsid w:val="00797FB5"/>
    <w:rsid w:val="007A69AD"/>
    <w:rsid w:val="007A7C99"/>
    <w:rsid w:val="007B179D"/>
    <w:rsid w:val="007B5EA3"/>
    <w:rsid w:val="007B79EC"/>
    <w:rsid w:val="007C6F46"/>
    <w:rsid w:val="007E0170"/>
    <w:rsid w:val="007E0B85"/>
    <w:rsid w:val="008076CE"/>
    <w:rsid w:val="00843020"/>
    <w:rsid w:val="00843993"/>
    <w:rsid w:val="00861D2B"/>
    <w:rsid w:val="00863526"/>
    <w:rsid w:val="00881B64"/>
    <w:rsid w:val="00881EBD"/>
    <w:rsid w:val="008A558F"/>
    <w:rsid w:val="008B4C05"/>
    <w:rsid w:val="008B6CA6"/>
    <w:rsid w:val="008B7549"/>
    <w:rsid w:val="008C3615"/>
    <w:rsid w:val="008C4D00"/>
    <w:rsid w:val="008E52EF"/>
    <w:rsid w:val="008F3FD8"/>
    <w:rsid w:val="008F6A1A"/>
    <w:rsid w:val="00901E4A"/>
    <w:rsid w:val="00903FBD"/>
    <w:rsid w:val="00912668"/>
    <w:rsid w:val="0091767B"/>
    <w:rsid w:val="0092055D"/>
    <w:rsid w:val="00920E83"/>
    <w:rsid w:val="0092133C"/>
    <w:rsid w:val="0092143B"/>
    <w:rsid w:val="00941E5E"/>
    <w:rsid w:val="00941FD1"/>
    <w:rsid w:val="00953031"/>
    <w:rsid w:val="00967B8C"/>
    <w:rsid w:val="009714B1"/>
    <w:rsid w:val="00976701"/>
    <w:rsid w:val="00984621"/>
    <w:rsid w:val="009A129C"/>
    <w:rsid w:val="009A6878"/>
    <w:rsid w:val="009C37C7"/>
    <w:rsid w:val="009C43B1"/>
    <w:rsid w:val="009C59C3"/>
    <w:rsid w:val="009D30B9"/>
    <w:rsid w:val="00A062BE"/>
    <w:rsid w:val="00A145DC"/>
    <w:rsid w:val="00A2673F"/>
    <w:rsid w:val="00A26896"/>
    <w:rsid w:val="00A40E82"/>
    <w:rsid w:val="00A453A0"/>
    <w:rsid w:val="00A46771"/>
    <w:rsid w:val="00A506EF"/>
    <w:rsid w:val="00A50C9C"/>
    <w:rsid w:val="00A54F83"/>
    <w:rsid w:val="00A56A3D"/>
    <w:rsid w:val="00A60215"/>
    <w:rsid w:val="00A60FD7"/>
    <w:rsid w:val="00A73193"/>
    <w:rsid w:val="00A86337"/>
    <w:rsid w:val="00A969B8"/>
    <w:rsid w:val="00A97331"/>
    <w:rsid w:val="00A97BE1"/>
    <w:rsid w:val="00AD5F46"/>
    <w:rsid w:val="00AE395E"/>
    <w:rsid w:val="00AF15A1"/>
    <w:rsid w:val="00B02FE3"/>
    <w:rsid w:val="00B20BA5"/>
    <w:rsid w:val="00B20E91"/>
    <w:rsid w:val="00B23FE2"/>
    <w:rsid w:val="00B31157"/>
    <w:rsid w:val="00B3191B"/>
    <w:rsid w:val="00B35D92"/>
    <w:rsid w:val="00B67113"/>
    <w:rsid w:val="00B7679C"/>
    <w:rsid w:val="00B82D78"/>
    <w:rsid w:val="00B94195"/>
    <w:rsid w:val="00BA1F06"/>
    <w:rsid w:val="00BA7024"/>
    <w:rsid w:val="00BA7C43"/>
    <w:rsid w:val="00BA7FA4"/>
    <w:rsid w:val="00BB075C"/>
    <w:rsid w:val="00BC70A0"/>
    <w:rsid w:val="00BD2C47"/>
    <w:rsid w:val="00BD5666"/>
    <w:rsid w:val="00BD5FE2"/>
    <w:rsid w:val="00BE3E33"/>
    <w:rsid w:val="00BE771C"/>
    <w:rsid w:val="00BE7D77"/>
    <w:rsid w:val="00BF0E2D"/>
    <w:rsid w:val="00BF18FA"/>
    <w:rsid w:val="00BF28AF"/>
    <w:rsid w:val="00BF43C4"/>
    <w:rsid w:val="00BF5FA6"/>
    <w:rsid w:val="00C0127B"/>
    <w:rsid w:val="00C2150A"/>
    <w:rsid w:val="00C22393"/>
    <w:rsid w:val="00C27291"/>
    <w:rsid w:val="00C33466"/>
    <w:rsid w:val="00C36CDA"/>
    <w:rsid w:val="00C53D67"/>
    <w:rsid w:val="00C54841"/>
    <w:rsid w:val="00C61345"/>
    <w:rsid w:val="00C62157"/>
    <w:rsid w:val="00C630C2"/>
    <w:rsid w:val="00C65C3A"/>
    <w:rsid w:val="00C75667"/>
    <w:rsid w:val="00C769AF"/>
    <w:rsid w:val="00C86970"/>
    <w:rsid w:val="00C97930"/>
    <w:rsid w:val="00CA7FED"/>
    <w:rsid w:val="00CB463D"/>
    <w:rsid w:val="00CC1804"/>
    <w:rsid w:val="00CC2E94"/>
    <w:rsid w:val="00CC4A0C"/>
    <w:rsid w:val="00CD3FA8"/>
    <w:rsid w:val="00CE0017"/>
    <w:rsid w:val="00CE4031"/>
    <w:rsid w:val="00CF0022"/>
    <w:rsid w:val="00CF41F9"/>
    <w:rsid w:val="00D06AC1"/>
    <w:rsid w:val="00D14A68"/>
    <w:rsid w:val="00D16504"/>
    <w:rsid w:val="00D21043"/>
    <w:rsid w:val="00D35BFC"/>
    <w:rsid w:val="00D455E4"/>
    <w:rsid w:val="00D459CB"/>
    <w:rsid w:val="00D6623E"/>
    <w:rsid w:val="00D716D3"/>
    <w:rsid w:val="00D74517"/>
    <w:rsid w:val="00D7690B"/>
    <w:rsid w:val="00D91E08"/>
    <w:rsid w:val="00DA29B5"/>
    <w:rsid w:val="00DD036C"/>
    <w:rsid w:val="00DD6471"/>
    <w:rsid w:val="00DE2800"/>
    <w:rsid w:val="00DE3951"/>
    <w:rsid w:val="00DF46C3"/>
    <w:rsid w:val="00DF5778"/>
    <w:rsid w:val="00DF610E"/>
    <w:rsid w:val="00E02B31"/>
    <w:rsid w:val="00E26F03"/>
    <w:rsid w:val="00E35F4B"/>
    <w:rsid w:val="00E412B1"/>
    <w:rsid w:val="00E4284C"/>
    <w:rsid w:val="00E51AE4"/>
    <w:rsid w:val="00E6338C"/>
    <w:rsid w:val="00E73D34"/>
    <w:rsid w:val="00E77862"/>
    <w:rsid w:val="00E8634F"/>
    <w:rsid w:val="00E97456"/>
    <w:rsid w:val="00EB058F"/>
    <w:rsid w:val="00EB248E"/>
    <w:rsid w:val="00EC1377"/>
    <w:rsid w:val="00EC1E77"/>
    <w:rsid w:val="00ED2FBB"/>
    <w:rsid w:val="00ED7429"/>
    <w:rsid w:val="00EE0CE2"/>
    <w:rsid w:val="00EF0792"/>
    <w:rsid w:val="00EF7EA5"/>
    <w:rsid w:val="00F137DA"/>
    <w:rsid w:val="00F13E0E"/>
    <w:rsid w:val="00F200AA"/>
    <w:rsid w:val="00F32153"/>
    <w:rsid w:val="00F42E19"/>
    <w:rsid w:val="00F45DD7"/>
    <w:rsid w:val="00F46DF2"/>
    <w:rsid w:val="00F51781"/>
    <w:rsid w:val="00F658D4"/>
    <w:rsid w:val="00F66319"/>
    <w:rsid w:val="00F71044"/>
    <w:rsid w:val="00F73261"/>
    <w:rsid w:val="00F75842"/>
    <w:rsid w:val="00F76A26"/>
    <w:rsid w:val="00F77DE0"/>
    <w:rsid w:val="00F77EAD"/>
    <w:rsid w:val="00F80277"/>
    <w:rsid w:val="00F85604"/>
    <w:rsid w:val="00F92894"/>
    <w:rsid w:val="00F932AE"/>
    <w:rsid w:val="00FA4E39"/>
    <w:rsid w:val="00FB4259"/>
    <w:rsid w:val="00FB4A54"/>
    <w:rsid w:val="00FE3471"/>
    <w:rsid w:val="00FE4E37"/>
    <w:rsid w:val="00FE7C94"/>
    <w:rsid w:val="33FF87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01ACE8"/>
  <w15:docId w15:val="{47DFEDBA-9608-49B6-BAA0-92F2C52C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120" w:after="120" w:line="360" w:lineRule="auto"/>
      <w:ind w:firstLine="510"/>
      <w:jc w:val="both"/>
    </w:pPr>
    <w:rPr>
      <w:rFonts w:asciiTheme="minorEastAsia" w:hAnsiTheme="minorEastAsia"/>
      <w:kern w:val="2"/>
      <w:sz w:val="24"/>
      <w:szCs w:val="22"/>
    </w:rPr>
  </w:style>
  <w:style w:type="paragraph" w:styleId="1">
    <w:name w:val="heading 1"/>
    <w:basedOn w:val="a"/>
    <w:next w:val="a"/>
    <w:link w:val="10"/>
    <w:uiPriority w:val="9"/>
    <w:qFormat/>
    <w:pPr>
      <w:keepNext/>
      <w:keepLines/>
      <w:ind w:firstLine="0"/>
      <w:outlineLvl w:val="0"/>
    </w:pPr>
    <w:rPr>
      <w:rFonts w:asciiTheme="majorEastAsia" w:eastAsiaTheme="majorEastAsia" w:hAnsiTheme="majorEastAsia" w:cstheme="majorBidi"/>
      <w:b/>
      <w:szCs w:val="32"/>
    </w:rPr>
  </w:style>
  <w:style w:type="paragraph" w:styleId="2">
    <w:name w:val="heading 2"/>
    <w:basedOn w:val="a"/>
    <w:next w:val="a"/>
    <w:link w:val="20"/>
    <w:uiPriority w:val="9"/>
    <w:unhideWhenUsed/>
    <w:qFormat/>
    <w:pPr>
      <w:keepNext/>
      <w:keepLines/>
      <w:spacing w:before="40" w:after="0"/>
      <w:ind w:firstLine="0"/>
      <w:outlineLvl w:val="1"/>
    </w:pPr>
    <w:rPr>
      <w:rFonts w:eastAsiaTheme="majorEastAsia" w:cstheme="majorBidi"/>
      <w:b/>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244061" w:themeColor="accent1" w:themeShade="8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after="0" w:line="240" w:lineRule="auto"/>
    </w:pPr>
    <w:rPr>
      <w:rFonts w:ascii="Microsoft YaHei UI" w:eastAsia="Microsoft YaHei UI"/>
      <w:sz w:val="18"/>
      <w:szCs w:val="18"/>
    </w:rPr>
  </w:style>
  <w:style w:type="paragraph" w:styleId="a7">
    <w:name w:val="footer"/>
    <w:basedOn w:val="a"/>
    <w:link w:val="a8"/>
    <w:uiPriority w:val="99"/>
    <w:unhideWhenUsed/>
    <w:pPr>
      <w:tabs>
        <w:tab w:val="center" w:pos="4320"/>
        <w:tab w:val="right" w:pos="8640"/>
      </w:tabs>
      <w:spacing w:after="0" w:line="240" w:lineRule="auto"/>
    </w:pPr>
  </w:style>
  <w:style w:type="paragraph" w:styleId="a9">
    <w:name w:val="header"/>
    <w:basedOn w:val="a"/>
    <w:link w:val="aa"/>
    <w:uiPriority w:val="99"/>
    <w:unhideWhenUsed/>
    <w:qFormat/>
    <w:pPr>
      <w:tabs>
        <w:tab w:val="center" w:pos="4320"/>
        <w:tab w:val="right" w:pos="8640"/>
      </w:tabs>
      <w:spacing w:after="0" w:line="240" w:lineRule="auto"/>
    </w:pPr>
  </w:style>
  <w:style w:type="paragraph" w:styleId="TOC1">
    <w:name w:val="toc 1"/>
    <w:basedOn w:val="a"/>
    <w:next w:val="a"/>
    <w:uiPriority w:val="39"/>
    <w:unhideWhenUsed/>
    <w:pPr>
      <w:spacing w:after="100"/>
    </w:pPr>
  </w:style>
  <w:style w:type="paragraph" w:styleId="TOC2">
    <w:name w:val="toc 2"/>
    <w:basedOn w:val="a"/>
    <w:next w:val="a"/>
    <w:uiPriority w:val="39"/>
    <w:unhideWhenUsed/>
    <w:pPr>
      <w:spacing w:after="100"/>
      <w:ind w:left="240"/>
    </w:pPr>
  </w:style>
  <w:style w:type="paragraph" w:styleId="ab">
    <w:name w:val="Normal (Web)"/>
    <w:basedOn w:val="a"/>
    <w:link w:val="ac"/>
    <w:uiPriority w:val="99"/>
    <w:unhideWhenUsed/>
    <w:qFormat/>
    <w:pPr>
      <w:widowControl/>
      <w:spacing w:before="100" w:beforeAutospacing="1" w:after="100" w:afterAutospacing="1"/>
      <w:jc w:val="left"/>
    </w:pPr>
    <w:rPr>
      <w:rFonts w:eastAsia="宋体" w:cs="宋体"/>
      <w:kern w:val="0"/>
      <w:szCs w:val="24"/>
    </w:rPr>
  </w:style>
  <w:style w:type="paragraph" w:styleId="ad">
    <w:name w:val="annotation subject"/>
    <w:basedOn w:val="a3"/>
    <w:next w:val="a3"/>
    <w:link w:val="ae"/>
    <w:uiPriority w:val="99"/>
    <w:semiHidden/>
    <w:unhideWhenUsed/>
    <w:qFormat/>
    <w:pPr>
      <w:spacing w:line="240" w:lineRule="auto"/>
      <w:jc w:val="both"/>
    </w:pPr>
    <w:rPr>
      <w:b/>
      <w:bCs/>
      <w:sz w:val="20"/>
      <w:szCs w:val="20"/>
    </w:rPr>
  </w:style>
  <w:style w:type="table" w:styleId="af">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Pr>
      <w:color w:val="0000FF" w:themeColor="hyperlink"/>
      <w:u w:val="single"/>
    </w:rPr>
  </w:style>
  <w:style w:type="character" w:styleId="af1">
    <w:name w:val="annotation reference"/>
    <w:basedOn w:val="a0"/>
    <w:uiPriority w:val="99"/>
    <w:semiHidden/>
    <w:unhideWhenUsed/>
    <w:rPr>
      <w:sz w:val="16"/>
      <w:szCs w:val="16"/>
    </w:rPr>
  </w:style>
  <w:style w:type="character" w:customStyle="1" w:styleId="aa">
    <w:name w:val="页眉 字符"/>
    <w:basedOn w:val="a0"/>
    <w:link w:val="a9"/>
    <w:uiPriority w:val="99"/>
    <w:qFormat/>
  </w:style>
  <w:style w:type="character" w:customStyle="1" w:styleId="a8">
    <w:name w:val="页脚 字符"/>
    <w:basedOn w:val="a0"/>
    <w:link w:val="a7"/>
    <w:uiPriority w:val="99"/>
  </w:style>
  <w:style w:type="character" w:customStyle="1" w:styleId="a4">
    <w:name w:val="批注文字 字符"/>
    <w:basedOn w:val="a0"/>
    <w:link w:val="a3"/>
    <w:uiPriority w:val="99"/>
    <w:semiHidden/>
    <w:rPr>
      <w:rFonts w:ascii="宋体" w:hAnsi="宋体"/>
      <w:kern w:val="2"/>
      <w:sz w:val="24"/>
    </w:rPr>
  </w:style>
  <w:style w:type="character" w:customStyle="1" w:styleId="ac">
    <w:name w:val="普通(网站) 字符"/>
    <w:basedOn w:val="a0"/>
    <w:link w:val="ab"/>
    <w:uiPriority w:val="99"/>
    <w:qFormat/>
    <w:rPr>
      <w:rFonts w:ascii="宋体" w:eastAsia="宋体" w:hAnsi="宋体" w:cs="宋体"/>
      <w:sz w:val="24"/>
      <w:szCs w:val="24"/>
    </w:rPr>
  </w:style>
  <w:style w:type="character" w:customStyle="1" w:styleId="a6">
    <w:name w:val="批注框文本 字符"/>
    <w:basedOn w:val="a0"/>
    <w:link w:val="a5"/>
    <w:uiPriority w:val="99"/>
    <w:semiHidden/>
    <w:qFormat/>
    <w:rPr>
      <w:rFonts w:ascii="Microsoft YaHei UI" w:eastAsia="Microsoft YaHei UI" w:hAnsi="宋体"/>
      <w:kern w:val="2"/>
      <w:sz w:val="18"/>
      <w:szCs w:val="18"/>
    </w:rPr>
  </w:style>
  <w:style w:type="character" w:customStyle="1" w:styleId="10">
    <w:name w:val="标题 1 字符"/>
    <w:basedOn w:val="a0"/>
    <w:link w:val="1"/>
    <w:uiPriority w:val="9"/>
    <w:qFormat/>
    <w:rPr>
      <w:rFonts w:asciiTheme="majorEastAsia" w:eastAsiaTheme="majorEastAsia" w:hAnsiTheme="majorEastAsia" w:cstheme="majorBidi"/>
      <w:b/>
      <w:kern w:val="2"/>
      <w:sz w:val="24"/>
      <w:szCs w:val="32"/>
    </w:rPr>
  </w:style>
  <w:style w:type="paragraph" w:customStyle="1" w:styleId="TOC10">
    <w:name w:val="TOC 标题1"/>
    <w:basedOn w:val="1"/>
    <w:next w:val="a"/>
    <w:uiPriority w:val="39"/>
    <w:unhideWhenUsed/>
    <w:qFormat/>
    <w:pPr>
      <w:widowControl/>
      <w:spacing w:after="0" w:line="259" w:lineRule="auto"/>
      <w:jc w:val="left"/>
      <w:outlineLvl w:val="9"/>
    </w:pPr>
    <w:rPr>
      <w:rFonts w:asciiTheme="majorHAnsi" w:hAnsiTheme="majorHAnsi"/>
      <w:color w:val="365F91" w:themeColor="accent1" w:themeShade="BF"/>
      <w:kern w:val="0"/>
      <w:sz w:val="32"/>
      <w:lang w:eastAsia="en-US"/>
    </w:rPr>
  </w:style>
  <w:style w:type="paragraph" w:customStyle="1" w:styleId="11">
    <w:name w:val="标题1"/>
    <w:basedOn w:val="ab"/>
    <w:link w:val="12"/>
    <w:qFormat/>
    <w:pPr>
      <w:tabs>
        <w:tab w:val="left" w:pos="2100"/>
      </w:tabs>
      <w:spacing w:before="0" w:beforeAutospacing="0"/>
      <w:ind w:firstLine="0"/>
    </w:pPr>
    <w:rPr>
      <w:rFonts w:ascii="宋体" w:hAnsi="宋体" w:cs="Calibri"/>
      <w:b/>
      <w:bCs/>
    </w:rPr>
  </w:style>
  <w:style w:type="character" w:customStyle="1" w:styleId="12">
    <w:name w:val="标题1 字符"/>
    <w:basedOn w:val="ac"/>
    <w:link w:val="11"/>
    <w:rPr>
      <w:rFonts w:ascii="宋体" w:eastAsia="宋体" w:hAnsi="宋体" w:cs="Calibri"/>
      <w:b/>
      <w:bCs/>
      <w:sz w:val="24"/>
      <w:szCs w:val="24"/>
    </w:rPr>
  </w:style>
  <w:style w:type="character" w:customStyle="1" w:styleId="20">
    <w:name w:val="标题 2 字符"/>
    <w:basedOn w:val="a0"/>
    <w:link w:val="2"/>
    <w:uiPriority w:val="9"/>
    <w:rPr>
      <w:rFonts w:asciiTheme="minorEastAsia" w:eastAsiaTheme="majorEastAsia" w:hAnsiTheme="minorEastAsia" w:cstheme="majorBidi"/>
      <w:b/>
      <w:kern w:val="2"/>
      <w:sz w:val="24"/>
      <w:szCs w:val="26"/>
    </w:rPr>
  </w:style>
  <w:style w:type="paragraph" w:customStyle="1" w:styleId="110">
    <w:name w:val="标题1.1"/>
    <w:basedOn w:val="ab"/>
    <w:link w:val="111"/>
    <w:qFormat/>
    <w:pPr>
      <w:spacing w:before="0" w:beforeAutospacing="0"/>
    </w:pPr>
    <w:rPr>
      <w:rFonts w:ascii="宋体" w:hAnsi="宋体" w:cs="Calibri"/>
    </w:rPr>
  </w:style>
  <w:style w:type="character" w:customStyle="1" w:styleId="111">
    <w:name w:val="标题1.1 字符"/>
    <w:basedOn w:val="ac"/>
    <w:link w:val="110"/>
    <w:rPr>
      <w:rFonts w:ascii="宋体" w:eastAsia="宋体" w:hAnsi="宋体" w:cs="Calibri"/>
      <w:sz w:val="24"/>
      <w:szCs w:val="24"/>
    </w:rPr>
  </w:style>
  <w:style w:type="character" w:customStyle="1" w:styleId="30">
    <w:name w:val="标题 3 字符"/>
    <w:basedOn w:val="a0"/>
    <w:link w:val="3"/>
    <w:uiPriority w:val="9"/>
    <w:rPr>
      <w:rFonts w:asciiTheme="majorHAnsi" w:eastAsiaTheme="majorEastAsia" w:hAnsiTheme="majorHAnsi" w:cstheme="majorBidi"/>
      <w:color w:val="244061" w:themeColor="accent1" w:themeShade="80"/>
      <w:kern w:val="2"/>
      <w:sz w:val="24"/>
      <w:szCs w:val="24"/>
    </w:rPr>
  </w:style>
  <w:style w:type="paragraph" w:styleId="af2">
    <w:name w:val="List Paragraph"/>
    <w:basedOn w:val="a"/>
    <w:uiPriority w:val="34"/>
    <w:qFormat/>
    <w:pPr>
      <w:ind w:left="720"/>
      <w:contextualSpacing/>
    </w:pPr>
  </w:style>
  <w:style w:type="character" w:customStyle="1" w:styleId="ae">
    <w:name w:val="批注主题 字符"/>
    <w:basedOn w:val="a4"/>
    <w:link w:val="ad"/>
    <w:uiPriority w:val="99"/>
    <w:semiHidden/>
    <w:rPr>
      <w:rFonts w:asciiTheme="minorEastAsia" w:hAnsiTheme="minorEastAsia"/>
      <w:b/>
      <w:bCs/>
      <w:kern w:val="2"/>
      <w:sz w:val="20"/>
      <w:szCs w:val="20"/>
    </w:rPr>
  </w:style>
  <w:style w:type="paragraph" w:customStyle="1" w:styleId="13">
    <w:name w:val="修订1"/>
    <w:hidden/>
    <w:uiPriority w:val="99"/>
    <w:semiHidden/>
    <w:rPr>
      <w:rFonts w:asciiTheme="minorEastAsia" w:hAnsiTheme="minorEastAsia"/>
      <w:kern w:val="2"/>
      <w:sz w:val="24"/>
      <w:szCs w:val="22"/>
    </w:rPr>
  </w:style>
  <w:style w:type="paragraph" w:styleId="af3">
    <w:name w:val="Revision"/>
    <w:hidden/>
    <w:uiPriority w:val="99"/>
    <w:semiHidden/>
    <w:rsid w:val="00EE0CE2"/>
    <w:rPr>
      <w:rFonts w:asciiTheme="minorEastAsia" w:hAnsiTheme="minorEastAsia"/>
      <w:kern w:val="2"/>
      <w:sz w:val="24"/>
      <w:szCs w:val="22"/>
    </w:rPr>
  </w:style>
  <w:style w:type="character" w:styleId="af4">
    <w:name w:val="Strong"/>
    <w:basedOn w:val="a0"/>
    <w:uiPriority w:val="22"/>
    <w:qFormat/>
    <w:rsid w:val="006F7C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07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11</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dc:creator>
  <cp:lastModifiedBy>xin sun</cp:lastModifiedBy>
  <cp:revision>6</cp:revision>
  <dcterms:created xsi:type="dcterms:W3CDTF">2022-09-07T10:02:00Z</dcterms:created>
  <dcterms:modified xsi:type="dcterms:W3CDTF">2022-09-09T08:51:00Z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